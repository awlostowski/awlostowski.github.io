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CE591" w14:textId="77777777" w:rsidR="0052230D" w:rsidRDefault="001D4DF0">
      <w:pPr>
        <w:pStyle w:val="Title"/>
      </w:pPr>
      <w:r>
        <w:t>Patterns of the American Overdose Crisis</w:t>
      </w:r>
    </w:p>
    <w:p w14:paraId="676FB7A7" w14:textId="77777777" w:rsidR="0052230D" w:rsidRDefault="001D4DF0">
      <w:pPr>
        <w:pStyle w:val="Author"/>
      </w:pPr>
      <w:r>
        <w:t>Adam N. Wlostowski</w:t>
      </w:r>
    </w:p>
    <w:p w14:paraId="43E5628D" w14:textId="77777777" w:rsidR="0052230D" w:rsidRDefault="001D4DF0">
      <w:pPr>
        <w:pStyle w:val="Date"/>
      </w:pPr>
      <w:r>
        <w:t>2020/02/23</w:t>
      </w:r>
    </w:p>
    <w:sdt>
      <w:sdtPr>
        <w:rPr>
          <w:rFonts w:asciiTheme="minorHAnsi" w:eastAsiaTheme="minorHAnsi" w:hAnsiTheme="minorHAnsi" w:cstheme="minorBidi"/>
          <w:color w:val="auto"/>
          <w:sz w:val="24"/>
          <w:szCs w:val="24"/>
        </w:rPr>
        <w:id w:val="-1772998556"/>
        <w:docPartObj>
          <w:docPartGallery w:val="Table of Contents"/>
          <w:docPartUnique/>
        </w:docPartObj>
      </w:sdtPr>
      <w:sdtContent>
        <w:p w14:paraId="52028FBE" w14:textId="77777777" w:rsidR="0052230D" w:rsidRDefault="001D4DF0">
          <w:pPr>
            <w:pStyle w:val="TOCHeading"/>
          </w:pPr>
          <w:r>
            <w:t>Table of Contents</w:t>
          </w:r>
        </w:p>
        <w:p w14:paraId="475141AB" w14:textId="77777777" w:rsidR="00F05EAD" w:rsidRDefault="001D4DF0">
          <w:pPr>
            <w:pStyle w:val="TOC1"/>
            <w:tabs>
              <w:tab w:val="right" w:leader="dot" w:pos="9350"/>
            </w:tabs>
            <w:rPr>
              <w:noProof/>
            </w:rPr>
          </w:pPr>
          <w:r>
            <w:fldChar w:fldCharType="begin"/>
          </w:r>
          <w:r>
            <w:instrText>TOC \o "1-2" \h \z \u</w:instrText>
          </w:r>
          <w:r w:rsidR="00F05EAD">
            <w:fldChar w:fldCharType="separate"/>
          </w:r>
          <w:hyperlink w:anchor="_Toc33369055" w:history="1">
            <w:r w:rsidR="00F05EAD" w:rsidRPr="004B6CAA">
              <w:rPr>
                <w:rStyle w:val="Hyperlink"/>
                <w:noProof/>
              </w:rPr>
              <w:t>Take Home Messages</w:t>
            </w:r>
            <w:r w:rsidR="00F05EAD">
              <w:rPr>
                <w:noProof/>
                <w:webHidden/>
              </w:rPr>
              <w:tab/>
            </w:r>
            <w:r w:rsidR="00F05EAD">
              <w:rPr>
                <w:noProof/>
                <w:webHidden/>
              </w:rPr>
              <w:fldChar w:fldCharType="begin"/>
            </w:r>
            <w:r w:rsidR="00F05EAD">
              <w:rPr>
                <w:noProof/>
                <w:webHidden/>
              </w:rPr>
              <w:instrText xml:space="preserve"> PAGEREF _Toc33369055 \h </w:instrText>
            </w:r>
            <w:r w:rsidR="00F05EAD">
              <w:rPr>
                <w:noProof/>
                <w:webHidden/>
              </w:rPr>
            </w:r>
            <w:r w:rsidR="00F05EAD">
              <w:rPr>
                <w:noProof/>
                <w:webHidden/>
              </w:rPr>
              <w:fldChar w:fldCharType="separate"/>
            </w:r>
            <w:r w:rsidR="00F05EAD">
              <w:rPr>
                <w:noProof/>
                <w:webHidden/>
              </w:rPr>
              <w:t>1</w:t>
            </w:r>
            <w:r w:rsidR="00F05EAD">
              <w:rPr>
                <w:noProof/>
                <w:webHidden/>
              </w:rPr>
              <w:fldChar w:fldCharType="end"/>
            </w:r>
          </w:hyperlink>
        </w:p>
        <w:p w14:paraId="13510834" w14:textId="77777777" w:rsidR="00F05EAD" w:rsidRDefault="00F05EAD">
          <w:pPr>
            <w:pStyle w:val="TOC1"/>
            <w:tabs>
              <w:tab w:val="right" w:leader="dot" w:pos="9350"/>
            </w:tabs>
            <w:rPr>
              <w:noProof/>
            </w:rPr>
          </w:pPr>
          <w:hyperlink w:anchor="_Toc33369056" w:history="1">
            <w:r w:rsidRPr="004B6CAA">
              <w:rPr>
                <w:rStyle w:val="Hyperlink"/>
                <w:noProof/>
              </w:rPr>
              <w:t>Motivation</w:t>
            </w:r>
            <w:r>
              <w:rPr>
                <w:noProof/>
                <w:webHidden/>
              </w:rPr>
              <w:tab/>
            </w:r>
            <w:r>
              <w:rPr>
                <w:noProof/>
                <w:webHidden/>
              </w:rPr>
              <w:fldChar w:fldCharType="begin"/>
            </w:r>
            <w:r>
              <w:rPr>
                <w:noProof/>
                <w:webHidden/>
              </w:rPr>
              <w:instrText xml:space="preserve"> PAGEREF _Toc33369056 \h </w:instrText>
            </w:r>
            <w:r>
              <w:rPr>
                <w:noProof/>
                <w:webHidden/>
              </w:rPr>
            </w:r>
            <w:r>
              <w:rPr>
                <w:noProof/>
                <w:webHidden/>
              </w:rPr>
              <w:fldChar w:fldCharType="separate"/>
            </w:r>
            <w:r>
              <w:rPr>
                <w:noProof/>
                <w:webHidden/>
              </w:rPr>
              <w:t>1</w:t>
            </w:r>
            <w:r>
              <w:rPr>
                <w:noProof/>
                <w:webHidden/>
              </w:rPr>
              <w:fldChar w:fldCharType="end"/>
            </w:r>
          </w:hyperlink>
        </w:p>
        <w:p w14:paraId="26B46685" w14:textId="77777777" w:rsidR="00F05EAD" w:rsidRDefault="00F05EAD">
          <w:pPr>
            <w:pStyle w:val="TOC1"/>
            <w:tabs>
              <w:tab w:val="right" w:leader="dot" w:pos="9350"/>
            </w:tabs>
            <w:rPr>
              <w:noProof/>
            </w:rPr>
          </w:pPr>
          <w:hyperlink w:anchor="_Toc33369057" w:history="1">
            <w:r w:rsidRPr="004B6CAA">
              <w:rPr>
                <w:rStyle w:val="Hyperlink"/>
                <w:noProof/>
              </w:rPr>
              <w:t>The Data</w:t>
            </w:r>
            <w:r>
              <w:rPr>
                <w:noProof/>
                <w:webHidden/>
              </w:rPr>
              <w:tab/>
            </w:r>
            <w:r>
              <w:rPr>
                <w:noProof/>
                <w:webHidden/>
              </w:rPr>
              <w:fldChar w:fldCharType="begin"/>
            </w:r>
            <w:r>
              <w:rPr>
                <w:noProof/>
                <w:webHidden/>
              </w:rPr>
              <w:instrText xml:space="preserve"> PAGEREF _Toc33369057 \h </w:instrText>
            </w:r>
            <w:r>
              <w:rPr>
                <w:noProof/>
                <w:webHidden/>
              </w:rPr>
            </w:r>
            <w:r>
              <w:rPr>
                <w:noProof/>
                <w:webHidden/>
              </w:rPr>
              <w:fldChar w:fldCharType="separate"/>
            </w:r>
            <w:r>
              <w:rPr>
                <w:noProof/>
                <w:webHidden/>
              </w:rPr>
              <w:t>2</w:t>
            </w:r>
            <w:r>
              <w:rPr>
                <w:noProof/>
                <w:webHidden/>
              </w:rPr>
              <w:fldChar w:fldCharType="end"/>
            </w:r>
          </w:hyperlink>
        </w:p>
        <w:p w14:paraId="71CDB58F" w14:textId="77777777" w:rsidR="00F05EAD" w:rsidRDefault="00F05EAD">
          <w:pPr>
            <w:pStyle w:val="TOC2"/>
            <w:tabs>
              <w:tab w:val="right" w:leader="dot" w:pos="9350"/>
            </w:tabs>
            <w:rPr>
              <w:noProof/>
            </w:rPr>
          </w:pPr>
          <w:hyperlink w:anchor="_Toc33369058" w:history="1">
            <w:r w:rsidRPr="004B6CAA">
              <w:rPr>
                <w:rStyle w:val="Hyperlink"/>
                <w:noProof/>
              </w:rPr>
              <w:t>Data Structure</w:t>
            </w:r>
            <w:r>
              <w:rPr>
                <w:noProof/>
                <w:webHidden/>
              </w:rPr>
              <w:tab/>
            </w:r>
            <w:r>
              <w:rPr>
                <w:noProof/>
                <w:webHidden/>
              </w:rPr>
              <w:fldChar w:fldCharType="begin"/>
            </w:r>
            <w:r>
              <w:rPr>
                <w:noProof/>
                <w:webHidden/>
              </w:rPr>
              <w:instrText xml:space="preserve"> PAGEREF _Toc33369058 \h </w:instrText>
            </w:r>
            <w:r>
              <w:rPr>
                <w:noProof/>
                <w:webHidden/>
              </w:rPr>
            </w:r>
            <w:r>
              <w:rPr>
                <w:noProof/>
                <w:webHidden/>
              </w:rPr>
              <w:fldChar w:fldCharType="separate"/>
            </w:r>
            <w:r>
              <w:rPr>
                <w:noProof/>
                <w:webHidden/>
              </w:rPr>
              <w:t>2</w:t>
            </w:r>
            <w:r>
              <w:rPr>
                <w:noProof/>
                <w:webHidden/>
              </w:rPr>
              <w:fldChar w:fldCharType="end"/>
            </w:r>
          </w:hyperlink>
        </w:p>
        <w:p w14:paraId="7BBB2675" w14:textId="77777777" w:rsidR="00F05EAD" w:rsidRDefault="00F05EAD">
          <w:pPr>
            <w:pStyle w:val="TOC2"/>
            <w:tabs>
              <w:tab w:val="right" w:leader="dot" w:pos="9350"/>
            </w:tabs>
            <w:rPr>
              <w:noProof/>
            </w:rPr>
          </w:pPr>
          <w:hyperlink w:anchor="_Toc33369059" w:history="1">
            <w:r w:rsidRPr="004B6CAA">
              <w:rPr>
                <w:rStyle w:val="Hyperlink"/>
                <w:noProof/>
              </w:rPr>
              <w:t>Data Cleaning</w:t>
            </w:r>
            <w:r>
              <w:rPr>
                <w:noProof/>
                <w:webHidden/>
              </w:rPr>
              <w:tab/>
            </w:r>
            <w:r>
              <w:rPr>
                <w:noProof/>
                <w:webHidden/>
              </w:rPr>
              <w:fldChar w:fldCharType="begin"/>
            </w:r>
            <w:r>
              <w:rPr>
                <w:noProof/>
                <w:webHidden/>
              </w:rPr>
              <w:instrText xml:space="preserve"> PAGEREF _Toc33369059 \h </w:instrText>
            </w:r>
            <w:r>
              <w:rPr>
                <w:noProof/>
                <w:webHidden/>
              </w:rPr>
            </w:r>
            <w:r>
              <w:rPr>
                <w:noProof/>
                <w:webHidden/>
              </w:rPr>
              <w:fldChar w:fldCharType="separate"/>
            </w:r>
            <w:r>
              <w:rPr>
                <w:noProof/>
                <w:webHidden/>
              </w:rPr>
              <w:t>4</w:t>
            </w:r>
            <w:r>
              <w:rPr>
                <w:noProof/>
                <w:webHidden/>
              </w:rPr>
              <w:fldChar w:fldCharType="end"/>
            </w:r>
          </w:hyperlink>
        </w:p>
        <w:p w14:paraId="55BF4BEA" w14:textId="77777777" w:rsidR="00F05EAD" w:rsidRDefault="00F05EAD">
          <w:pPr>
            <w:pStyle w:val="TOC1"/>
            <w:tabs>
              <w:tab w:val="right" w:leader="dot" w:pos="9350"/>
            </w:tabs>
            <w:rPr>
              <w:noProof/>
            </w:rPr>
          </w:pPr>
          <w:hyperlink w:anchor="_Toc33369060" w:history="1">
            <w:r w:rsidRPr="004B6CAA">
              <w:rPr>
                <w:rStyle w:val="Hyperlink"/>
                <w:noProof/>
              </w:rPr>
              <w:t>Investigation</w:t>
            </w:r>
            <w:r>
              <w:rPr>
                <w:noProof/>
                <w:webHidden/>
              </w:rPr>
              <w:tab/>
            </w:r>
            <w:r>
              <w:rPr>
                <w:noProof/>
                <w:webHidden/>
              </w:rPr>
              <w:fldChar w:fldCharType="begin"/>
            </w:r>
            <w:r>
              <w:rPr>
                <w:noProof/>
                <w:webHidden/>
              </w:rPr>
              <w:instrText xml:space="preserve"> PAGEREF _Toc33369060 \h </w:instrText>
            </w:r>
            <w:r>
              <w:rPr>
                <w:noProof/>
                <w:webHidden/>
              </w:rPr>
            </w:r>
            <w:r>
              <w:rPr>
                <w:noProof/>
                <w:webHidden/>
              </w:rPr>
              <w:fldChar w:fldCharType="separate"/>
            </w:r>
            <w:r>
              <w:rPr>
                <w:noProof/>
                <w:webHidden/>
              </w:rPr>
              <w:t>5</w:t>
            </w:r>
            <w:r>
              <w:rPr>
                <w:noProof/>
                <w:webHidden/>
              </w:rPr>
              <w:fldChar w:fldCharType="end"/>
            </w:r>
          </w:hyperlink>
        </w:p>
        <w:p w14:paraId="26D04220" w14:textId="77777777" w:rsidR="00F05EAD" w:rsidRDefault="00F05EAD">
          <w:pPr>
            <w:pStyle w:val="TOC2"/>
            <w:tabs>
              <w:tab w:val="right" w:leader="dot" w:pos="9350"/>
            </w:tabs>
            <w:rPr>
              <w:noProof/>
            </w:rPr>
          </w:pPr>
          <w:hyperlink w:anchor="_Toc33369061" w:history="1">
            <w:r w:rsidRPr="004B6CAA">
              <w:rPr>
                <w:rStyle w:val="Hyperlink"/>
                <w:noProof/>
              </w:rPr>
              <w:t>National trend, temporal</w:t>
            </w:r>
            <w:r>
              <w:rPr>
                <w:noProof/>
                <w:webHidden/>
              </w:rPr>
              <w:tab/>
            </w:r>
            <w:r>
              <w:rPr>
                <w:noProof/>
                <w:webHidden/>
              </w:rPr>
              <w:fldChar w:fldCharType="begin"/>
            </w:r>
            <w:r>
              <w:rPr>
                <w:noProof/>
                <w:webHidden/>
              </w:rPr>
              <w:instrText xml:space="preserve"> PAGEREF _Toc33369061 \h </w:instrText>
            </w:r>
            <w:r>
              <w:rPr>
                <w:noProof/>
                <w:webHidden/>
              </w:rPr>
            </w:r>
            <w:r>
              <w:rPr>
                <w:noProof/>
                <w:webHidden/>
              </w:rPr>
              <w:fldChar w:fldCharType="separate"/>
            </w:r>
            <w:r>
              <w:rPr>
                <w:noProof/>
                <w:webHidden/>
              </w:rPr>
              <w:t>5</w:t>
            </w:r>
            <w:r>
              <w:rPr>
                <w:noProof/>
                <w:webHidden/>
              </w:rPr>
              <w:fldChar w:fldCharType="end"/>
            </w:r>
          </w:hyperlink>
        </w:p>
        <w:p w14:paraId="1E85919B" w14:textId="77777777" w:rsidR="00F05EAD" w:rsidRDefault="00F05EAD">
          <w:pPr>
            <w:pStyle w:val="TOC2"/>
            <w:tabs>
              <w:tab w:val="right" w:leader="dot" w:pos="9350"/>
            </w:tabs>
            <w:rPr>
              <w:noProof/>
            </w:rPr>
          </w:pPr>
          <w:hyperlink w:anchor="_Toc33369062" w:history="1">
            <w:r w:rsidRPr="004B6CAA">
              <w:rPr>
                <w:rStyle w:val="Hyperlink"/>
                <w:noProof/>
              </w:rPr>
              <w:t>State ranking by overdose rate (2017)</w:t>
            </w:r>
            <w:r>
              <w:rPr>
                <w:noProof/>
                <w:webHidden/>
              </w:rPr>
              <w:tab/>
            </w:r>
            <w:r>
              <w:rPr>
                <w:noProof/>
                <w:webHidden/>
              </w:rPr>
              <w:fldChar w:fldCharType="begin"/>
            </w:r>
            <w:r>
              <w:rPr>
                <w:noProof/>
                <w:webHidden/>
              </w:rPr>
              <w:instrText xml:space="preserve"> PAGEREF _Toc33369062 \h </w:instrText>
            </w:r>
            <w:r>
              <w:rPr>
                <w:noProof/>
                <w:webHidden/>
              </w:rPr>
            </w:r>
            <w:r>
              <w:rPr>
                <w:noProof/>
                <w:webHidden/>
              </w:rPr>
              <w:fldChar w:fldCharType="separate"/>
            </w:r>
            <w:r>
              <w:rPr>
                <w:noProof/>
                <w:webHidden/>
              </w:rPr>
              <w:t>6</w:t>
            </w:r>
            <w:r>
              <w:rPr>
                <w:noProof/>
                <w:webHidden/>
              </w:rPr>
              <w:fldChar w:fldCharType="end"/>
            </w:r>
          </w:hyperlink>
        </w:p>
        <w:p w14:paraId="052FA1D5" w14:textId="77777777" w:rsidR="00F05EAD" w:rsidRDefault="00F05EAD">
          <w:pPr>
            <w:pStyle w:val="TOC2"/>
            <w:tabs>
              <w:tab w:val="right" w:leader="dot" w:pos="9350"/>
            </w:tabs>
            <w:rPr>
              <w:noProof/>
            </w:rPr>
          </w:pPr>
          <w:hyperlink w:anchor="_Toc33369063" w:history="1">
            <w:r w:rsidRPr="004B6CAA">
              <w:rPr>
                <w:rStyle w:val="Hyperlink"/>
                <w:noProof/>
              </w:rPr>
              <w:t>State ranking by rate of change in overdose rate (2003 - 2017)</w:t>
            </w:r>
            <w:r>
              <w:rPr>
                <w:noProof/>
                <w:webHidden/>
              </w:rPr>
              <w:tab/>
            </w:r>
            <w:r>
              <w:rPr>
                <w:noProof/>
                <w:webHidden/>
              </w:rPr>
              <w:fldChar w:fldCharType="begin"/>
            </w:r>
            <w:r>
              <w:rPr>
                <w:noProof/>
                <w:webHidden/>
              </w:rPr>
              <w:instrText xml:space="preserve"> PAGEREF _Toc33369063 \h </w:instrText>
            </w:r>
            <w:r>
              <w:rPr>
                <w:noProof/>
                <w:webHidden/>
              </w:rPr>
            </w:r>
            <w:r>
              <w:rPr>
                <w:noProof/>
                <w:webHidden/>
              </w:rPr>
              <w:fldChar w:fldCharType="separate"/>
            </w:r>
            <w:r>
              <w:rPr>
                <w:noProof/>
                <w:webHidden/>
              </w:rPr>
              <w:t>7</w:t>
            </w:r>
            <w:r>
              <w:rPr>
                <w:noProof/>
                <w:webHidden/>
              </w:rPr>
              <w:fldChar w:fldCharType="end"/>
            </w:r>
          </w:hyperlink>
        </w:p>
        <w:p w14:paraId="0F60168A" w14:textId="77777777" w:rsidR="00F05EAD" w:rsidRDefault="00F05EAD">
          <w:pPr>
            <w:pStyle w:val="TOC2"/>
            <w:tabs>
              <w:tab w:val="right" w:leader="dot" w:pos="9350"/>
            </w:tabs>
            <w:rPr>
              <w:noProof/>
            </w:rPr>
          </w:pPr>
          <w:hyperlink w:anchor="_Toc33369064" w:history="1">
            <w:r w:rsidRPr="004B6CAA">
              <w:rPr>
                <w:rStyle w:val="Hyperlink"/>
                <w:noProof/>
              </w:rPr>
              <w:t>Geographic patterns of overdose rates (2017)</w:t>
            </w:r>
            <w:r>
              <w:rPr>
                <w:noProof/>
                <w:webHidden/>
              </w:rPr>
              <w:tab/>
            </w:r>
            <w:r>
              <w:rPr>
                <w:noProof/>
                <w:webHidden/>
              </w:rPr>
              <w:fldChar w:fldCharType="begin"/>
            </w:r>
            <w:r>
              <w:rPr>
                <w:noProof/>
                <w:webHidden/>
              </w:rPr>
              <w:instrText xml:space="preserve"> PAGEREF _Toc33369064 \h </w:instrText>
            </w:r>
            <w:r>
              <w:rPr>
                <w:noProof/>
                <w:webHidden/>
              </w:rPr>
            </w:r>
            <w:r>
              <w:rPr>
                <w:noProof/>
                <w:webHidden/>
              </w:rPr>
              <w:fldChar w:fldCharType="separate"/>
            </w:r>
            <w:r>
              <w:rPr>
                <w:noProof/>
                <w:webHidden/>
              </w:rPr>
              <w:t>8</w:t>
            </w:r>
            <w:r>
              <w:rPr>
                <w:noProof/>
                <w:webHidden/>
              </w:rPr>
              <w:fldChar w:fldCharType="end"/>
            </w:r>
          </w:hyperlink>
        </w:p>
        <w:p w14:paraId="744D5B69" w14:textId="77777777" w:rsidR="00F05EAD" w:rsidRDefault="00F05EAD">
          <w:pPr>
            <w:pStyle w:val="TOC2"/>
            <w:tabs>
              <w:tab w:val="right" w:leader="dot" w:pos="9350"/>
            </w:tabs>
            <w:rPr>
              <w:noProof/>
            </w:rPr>
          </w:pPr>
          <w:hyperlink w:anchor="_Toc33369065" w:history="1">
            <w:r w:rsidRPr="004B6CAA">
              <w:rPr>
                <w:rStyle w:val="Hyperlink"/>
                <w:noProof/>
              </w:rPr>
              <w:t>Identifying hot spots</w:t>
            </w:r>
            <w:r>
              <w:rPr>
                <w:noProof/>
                <w:webHidden/>
              </w:rPr>
              <w:tab/>
            </w:r>
            <w:r>
              <w:rPr>
                <w:noProof/>
                <w:webHidden/>
              </w:rPr>
              <w:fldChar w:fldCharType="begin"/>
            </w:r>
            <w:r>
              <w:rPr>
                <w:noProof/>
                <w:webHidden/>
              </w:rPr>
              <w:instrText xml:space="preserve"> PAGEREF _Toc33369065 \h </w:instrText>
            </w:r>
            <w:r>
              <w:rPr>
                <w:noProof/>
                <w:webHidden/>
              </w:rPr>
            </w:r>
            <w:r>
              <w:rPr>
                <w:noProof/>
                <w:webHidden/>
              </w:rPr>
              <w:fldChar w:fldCharType="separate"/>
            </w:r>
            <w:r>
              <w:rPr>
                <w:noProof/>
                <w:webHidden/>
              </w:rPr>
              <w:t>9</w:t>
            </w:r>
            <w:r>
              <w:rPr>
                <w:noProof/>
                <w:webHidden/>
              </w:rPr>
              <w:fldChar w:fldCharType="end"/>
            </w:r>
          </w:hyperlink>
        </w:p>
        <w:p w14:paraId="56B8BC96" w14:textId="77777777" w:rsidR="00F05EAD" w:rsidRDefault="00F05EAD">
          <w:pPr>
            <w:pStyle w:val="TOC1"/>
            <w:tabs>
              <w:tab w:val="right" w:leader="dot" w:pos="9350"/>
            </w:tabs>
            <w:rPr>
              <w:noProof/>
            </w:rPr>
          </w:pPr>
          <w:hyperlink w:anchor="_Toc33369066" w:history="1">
            <w:r w:rsidRPr="004B6CAA">
              <w:rPr>
                <w:rStyle w:val="Hyperlink"/>
                <w:noProof/>
              </w:rPr>
              <w:t>Disucssion</w:t>
            </w:r>
            <w:r>
              <w:rPr>
                <w:noProof/>
                <w:webHidden/>
              </w:rPr>
              <w:tab/>
            </w:r>
            <w:r>
              <w:rPr>
                <w:noProof/>
                <w:webHidden/>
              </w:rPr>
              <w:fldChar w:fldCharType="begin"/>
            </w:r>
            <w:r>
              <w:rPr>
                <w:noProof/>
                <w:webHidden/>
              </w:rPr>
              <w:instrText xml:space="preserve"> PAGEREF _Toc33369066 \h </w:instrText>
            </w:r>
            <w:r>
              <w:rPr>
                <w:noProof/>
                <w:webHidden/>
              </w:rPr>
            </w:r>
            <w:r>
              <w:rPr>
                <w:noProof/>
                <w:webHidden/>
              </w:rPr>
              <w:fldChar w:fldCharType="separate"/>
            </w:r>
            <w:r>
              <w:rPr>
                <w:noProof/>
                <w:webHidden/>
              </w:rPr>
              <w:t>11</w:t>
            </w:r>
            <w:r>
              <w:rPr>
                <w:noProof/>
                <w:webHidden/>
              </w:rPr>
              <w:fldChar w:fldCharType="end"/>
            </w:r>
          </w:hyperlink>
        </w:p>
        <w:p w14:paraId="0827A0A2" w14:textId="77777777" w:rsidR="0052230D" w:rsidRDefault="001D4DF0">
          <w:r>
            <w:fldChar w:fldCharType="end"/>
          </w:r>
        </w:p>
      </w:sdtContent>
    </w:sdt>
    <w:p w14:paraId="734A2E08" w14:textId="77777777" w:rsidR="0052230D" w:rsidRDefault="001D4DF0">
      <w:pPr>
        <w:pStyle w:val="Heading1"/>
      </w:pPr>
      <w:bookmarkStart w:id="0" w:name="take-home-messages"/>
      <w:bookmarkStart w:id="1" w:name="_Toc33369055"/>
      <w:r>
        <w:t>Take Home Messages</w:t>
      </w:r>
      <w:bookmarkEnd w:id="0"/>
      <w:bookmarkEnd w:id="1"/>
    </w:p>
    <w:p w14:paraId="7FD4D82C" w14:textId="206C7971" w:rsidR="0052230D" w:rsidRDefault="001D4DF0">
      <w:pPr>
        <w:pStyle w:val="Compact"/>
        <w:numPr>
          <w:ilvl w:val="0"/>
          <w:numId w:val="2"/>
        </w:numPr>
      </w:pPr>
      <w:r>
        <w:rPr>
          <w:b/>
        </w:rPr>
        <w:t>Overdose deaths in the United States have increase by 167% between 2003 and 2017</w:t>
      </w:r>
      <w:r w:rsidR="00F05EAD">
        <w:rPr>
          <w:b/>
        </w:rPr>
        <w:t>.</w:t>
      </w:r>
    </w:p>
    <w:p w14:paraId="23760626" w14:textId="6A2B7676" w:rsidR="0052230D" w:rsidRDefault="001D4DF0">
      <w:pPr>
        <w:pStyle w:val="Compact"/>
        <w:numPr>
          <w:ilvl w:val="0"/>
          <w:numId w:val="2"/>
        </w:numPr>
      </w:pPr>
      <w:r>
        <w:rPr>
          <w:b/>
        </w:rPr>
        <w:t>Over 70,000 people died from an overdose in 2017</w:t>
      </w:r>
      <w:r w:rsidR="00F05EAD">
        <w:rPr>
          <w:b/>
        </w:rPr>
        <w:t>.</w:t>
      </w:r>
    </w:p>
    <w:p w14:paraId="01D6A485" w14:textId="5BE90226" w:rsidR="0052230D" w:rsidRDefault="001D4DF0">
      <w:pPr>
        <w:pStyle w:val="Compact"/>
        <w:numPr>
          <w:ilvl w:val="0"/>
          <w:numId w:val="2"/>
        </w:numPr>
      </w:pPr>
      <w:r>
        <w:rPr>
          <w:b/>
        </w:rPr>
        <w:t xml:space="preserve">Hot-spot analysis reveals the </w:t>
      </w:r>
      <w:del w:id="2" w:author="Adam Wlostowski" w:date="2020-02-23T17:31:00Z">
        <w:r w:rsidDel="00E02D44">
          <w:rPr>
            <w:b/>
          </w:rPr>
          <w:delText xml:space="preserve">the </w:delText>
        </w:r>
      </w:del>
      <w:r>
        <w:rPr>
          <w:b/>
        </w:rPr>
        <w:t>overdose crisis is</w:t>
      </w:r>
      <w:ins w:id="3" w:author="Adam Wlostowski" w:date="2020-02-23T17:29:00Z">
        <w:r w:rsidR="00E02D44">
          <w:rPr>
            <w:b/>
          </w:rPr>
          <w:t xml:space="preserve"> worst</w:t>
        </w:r>
      </w:ins>
      <w:del w:id="4" w:author="Adam Wlostowski" w:date="2020-02-23T17:29:00Z">
        <w:r w:rsidDel="00E02D44">
          <w:rPr>
            <w:b/>
          </w:rPr>
          <w:delText xml:space="preserve"> especially bad</w:delText>
        </w:r>
      </w:del>
      <w:r>
        <w:rPr>
          <w:b/>
        </w:rPr>
        <w:t xml:space="preserve"> </w:t>
      </w:r>
      <w:ins w:id="5" w:author="Adam Wlostowski" w:date="2020-02-23T17:30:00Z">
        <w:r w:rsidR="00E02D44">
          <w:rPr>
            <w:b/>
          </w:rPr>
          <w:t xml:space="preserve">in </w:t>
        </w:r>
      </w:ins>
      <w:r>
        <w:rPr>
          <w:b/>
        </w:rPr>
        <w:t xml:space="preserve">Appalachia, New Mexico, </w:t>
      </w:r>
      <w:del w:id="6" w:author="Adam Wlostowski" w:date="2020-02-23T17:30:00Z">
        <w:r w:rsidDel="00E02D44">
          <w:rPr>
            <w:b/>
          </w:rPr>
          <w:delText xml:space="preserve">and the </w:delText>
        </w:r>
      </w:del>
      <w:ins w:id="7" w:author="Adam Wlostowski" w:date="2020-02-23T17:31:00Z">
        <w:r w:rsidR="00E02D44">
          <w:rPr>
            <w:b/>
          </w:rPr>
          <w:t>Mid-Atlantic</w:t>
        </w:r>
      </w:ins>
      <w:del w:id="8" w:author="Adam Wlostowski" w:date="2020-02-23T17:31:00Z">
        <w:r w:rsidDel="00E02D44">
          <w:rPr>
            <w:b/>
          </w:rPr>
          <w:delText>Northeast Corridor</w:delText>
        </w:r>
      </w:del>
      <w:ins w:id="9" w:author="Adam Wlostowski" w:date="2020-02-23T17:30:00Z">
        <w:r w:rsidR="00E02D44">
          <w:rPr>
            <w:b/>
          </w:rPr>
          <w:t>, and New England</w:t>
        </w:r>
      </w:ins>
      <w:r>
        <w:rPr>
          <w:b/>
        </w:rPr>
        <w:t>.</w:t>
      </w:r>
    </w:p>
    <w:p w14:paraId="22722516" w14:textId="77777777" w:rsidR="0052230D" w:rsidRDefault="001D4DF0">
      <w:pPr>
        <w:pStyle w:val="Heading1"/>
      </w:pPr>
      <w:bookmarkStart w:id="10" w:name="motivation"/>
      <w:bookmarkStart w:id="11" w:name="_Toc33369056"/>
      <w:r>
        <w:t>Motivation</w:t>
      </w:r>
      <w:bookmarkEnd w:id="10"/>
      <w:bookmarkEnd w:id="11"/>
    </w:p>
    <w:p w14:paraId="16D4FE8E" w14:textId="77777777" w:rsidR="0061088B" w:rsidRDefault="001D4DF0" w:rsidP="0061088B">
      <w:pPr>
        <w:pStyle w:val="FirstParagraph"/>
        <w:rPr>
          <w:ins w:id="12" w:author="Adam Wlostowski" w:date="2020-02-23T17:14:00Z"/>
        </w:rPr>
      </w:pPr>
      <w:del w:id="13" w:author="Adam Wlostowski" w:date="2020-02-23T16:56:00Z">
        <w:r w:rsidDel="00F05EAD">
          <w:delText xml:space="preserve">I have been fascinated by the opioid crisis in America for several years. </w:delText>
        </w:r>
      </w:del>
      <w:del w:id="14" w:author="Adam Wlostowski" w:date="2020-02-23T16:52:00Z">
        <w:r w:rsidDel="00F05EAD">
          <w:delText>It is arguably the paramount domestic issue of my generation</w:delText>
        </w:r>
      </w:del>
      <w:del w:id="15" w:author="Adam Wlostowski" w:date="2020-02-23T16:56:00Z">
        <w:r w:rsidDel="00F05EAD">
          <w:delText xml:space="preserve">. </w:delText>
        </w:r>
      </w:del>
      <w:del w:id="16" w:author="Adam Wlostowski" w:date="2020-02-23T17:11:00Z">
        <w:r w:rsidDel="0061088B">
          <w:delText xml:space="preserve">Almost everyone knows </w:delText>
        </w:r>
      </w:del>
      <w:del w:id="17" w:author="Adam Wlostowski" w:date="2020-02-23T16:53:00Z">
        <w:r w:rsidDel="00F05EAD">
          <w:delText xml:space="preserve">someone who has been </w:delText>
        </w:r>
      </w:del>
      <w:del w:id="18" w:author="Adam Wlostowski" w:date="2020-02-23T17:11:00Z">
        <w:r w:rsidDel="0061088B">
          <w:delText>affected by drug abuse.</w:delText>
        </w:r>
      </w:del>
      <w:del w:id="19" w:author="Adam Wlostowski" w:date="2020-02-23T16:57:00Z">
        <w:r w:rsidDel="00F05EAD">
          <w:delText xml:space="preserve"> </w:delText>
        </w:r>
      </w:del>
      <w:del w:id="20" w:author="Adam Wlostowski" w:date="2020-02-23T17:11:00Z">
        <w:r w:rsidDel="0061088B">
          <w:delText xml:space="preserve">Personally, a former roommate and fraternity brother of mine died of an overdose. </w:delText>
        </w:r>
      </w:del>
      <w:r>
        <w:t xml:space="preserve">Recently, the Centers for Disease Control (CDC) </w:t>
      </w:r>
      <w:hyperlink r:id="rId7">
        <w:r>
          <w:rPr>
            <w:rStyle w:val="Hyperlink"/>
          </w:rPr>
          <w:t>announced</w:t>
        </w:r>
      </w:hyperlink>
      <w:r>
        <w:t xml:space="preserve"> that drug overdose was the leading cause of death </w:t>
      </w:r>
      <w:ins w:id="21" w:author="Adam Wlostowski" w:date="2020-02-23T16:53:00Z">
        <w:r w:rsidR="00F05EAD">
          <w:t>among young people</w:t>
        </w:r>
      </w:ins>
      <w:ins w:id="22" w:author="Adam Wlostowski" w:date="2020-02-23T17:11:00Z">
        <w:r w:rsidR="0061088B">
          <w:t xml:space="preserve"> in the U.S</w:t>
        </w:r>
      </w:ins>
      <w:del w:id="23" w:author="Adam Wlostowski" w:date="2020-02-23T16:59:00Z">
        <w:r w:rsidDel="00F05EAD">
          <w:delText>in 2017</w:delText>
        </w:r>
      </w:del>
      <w:r>
        <w:t xml:space="preserve">. </w:t>
      </w:r>
      <w:ins w:id="24" w:author="Adam Wlostowski" w:date="2020-02-23T16:58:00Z">
        <w:r w:rsidR="00F05EAD">
          <w:t xml:space="preserve">Over </w:t>
        </w:r>
      </w:ins>
      <w:del w:id="25" w:author="Adam Wlostowski" w:date="2020-02-23T16:54:00Z">
        <w:r w:rsidDel="00F05EAD">
          <w:delText>With this, the CDC codified a perceived crisis with a stone</w:delText>
        </w:r>
      </w:del>
      <w:del w:id="26" w:author="Adam Wlostowski" w:date="2020-02-23T16:58:00Z">
        <w:r w:rsidDel="00F05EAD">
          <w:delText xml:space="preserve"> </w:delText>
        </w:r>
      </w:del>
      <w:del w:id="27" w:author="Adam Wlostowski" w:date="2020-02-23T16:54:00Z">
        <w:r w:rsidDel="00F05EAD">
          <w:delText xml:space="preserve">cold number - </w:delText>
        </w:r>
      </w:del>
      <w:r>
        <w:rPr>
          <w:i/>
        </w:rPr>
        <w:t>70,000</w:t>
      </w:r>
      <w:r>
        <w:t xml:space="preserve"> </w:t>
      </w:r>
      <w:del w:id="28" w:author="Adam Wlostowski" w:date="2020-02-23T16:54:00Z">
        <w:r w:rsidDel="00F05EAD">
          <w:delText xml:space="preserve">- the number of </w:delText>
        </w:r>
      </w:del>
      <w:r>
        <w:t xml:space="preserve">Americans </w:t>
      </w:r>
      <w:del w:id="29" w:author="Adam Wlostowski" w:date="2020-02-23T16:55:00Z">
        <w:r w:rsidDel="00F05EAD">
          <w:delText xml:space="preserve">who </w:delText>
        </w:r>
      </w:del>
      <w:r>
        <w:t>died from an overdose in 2017</w:t>
      </w:r>
      <w:ins w:id="30" w:author="Adam Wlostowski" w:date="2020-02-23T16:59:00Z">
        <w:r w:rsidR="00F05EAD">
          <w:t>, alone</w:t>
        </w:r>
      </w:ins>
      <w:r>
        <w:t>.</w:t>
      </w:r>
      <w:ins w:id="31" w:author="Adam Wlostowski" w:date="2020-02-23T16:59:00Z">
        <w:r w:rsidR="00F05EAD">
          <w:t xml:space="preserve"> </w:t>
        </w:r>
      </w:ins>
      <w:ins w:id="32" w:author="Adam Wlostowski" w:date="2020-02-23T17:00:00Z">
        <w:r w:rsidR="00F05EAD">
          <w:t>Surely, the</w:t>
        </w:r>
      </w:ins>
      <w:ins w:id="33" w:author="Adam Wlostowski" w:date="2020-02-23T16:59:00Z">
        <w:r w:rsidR="00F05EAD">
          <w:t xml:space="preserve"> opioid epid</w:t>
        </w:r>
      </w:ins>
      <w:ins w:id="34" w:author="Adam Wlostowski" w:date="2020-02-23T17:00:00Z">
        <w:r w:rsidR="00F05EAD">
          <w:t xml:space="preserve">emic is one of the greatest public health </w:t>
        </w:r>
      </w:ins>
      <w:ins w:id="35" w:author="Adam Wlostowski" w:date="2020-02-23T17:11:00Z">
        <w:r w:rsidR="0061088B">
          <w:t>crises</w:t>
        </w:r>
      </w:ins>
      <w:ins w:id="36" w:author="Adam Wlostowski" w:date="2020-02-23T17:00:00Z">
        <w:r w:rsidR="00F05EAD">
          <w:t xml:space="preserve"> of the 21</w:t>
        </w:r>
        <w:r w:rsidR="00F05EAD" w:rsidRPr="00F05EAD">
          <w:rPr>
            <w:vertAlign w:val="superscript"/>
            <w:rPrChange w:id="37" w:author="Adam Wlostowski" w:date="2020-02-23T17:00:00Z">
              <w:rPr/>
            </w:rPrChange>
          </w:rPr>
          <w:t>st</w:t>
        </w:r>
        <w:r w:rsidR="00F05EAD">
          <w:t xml:space="preserve"> century. </w:t>
        </w:r>
      </w:ins>
      <w:ins w:id="38" w:author="Adam Wlostowski" w:date="2020-02-23T16:58:00Z">
        <w:r w:rsidR="00F05EAD">
          <w:t xml:space="preserve"> </w:t>
        </w:r>
      </w:ins>
    </w:p>
    <w:p w14:paraId="77E20953" w14:textId="39413D2F" w:rsidR="00F05EAD" w:rsidRPr="00F05EAD" w:rsidRDefault="00267DE4" w:rsidP="0061088B">
      <w:pPr>
        <w:pStyle w:val="FirstParagraph"/>
        <w:rPr>
          <w:ins w:id="39" w:author="Adam Wlostowski" w:date="2020-02-23T16:58:00Z"/>
          <w:rPrChange w:id="40" w:author="Adam Wlostowski" w:date="2020-02-23T17:00:00Z">
            <w:rPr>
              <w:ins w:id="41" w:author="Adam Wlostowski" w:date="2020-02-23T16:58:00Z"/>
            </w:rPr>
          </w:rPrChange>
        </w:rPr>
      </w:pPr>
      <w:ins w:id="42" w:author="Adam Wlostowski" w:date="2020-02-23T17:01:00Z">
        <w:r>
          <w:lastRenderedPageBreak/>
          <w:t>In this post</w:t>
        </w:r>
      </w:ins>
      <w:ins w:id="43" w:author="Adam Wlostowski" w:date="2020-02-23T17:02:00Z">
        <w:r>
          <w:t xml:space="preserve"> I investigate overdose death count data to better understand </w:t>
        </w:r>
      </w:ins>
      <w:ins w:id="44" w:author="Adam Wlostowski" w:date="2020-02-23T17:03:00Z">
        <w:r>
          <w:t xml:space="preserve">Americas’ drug overdose epidemic.  Specifically, I use </w:t>
        </w:r>
      </w:ins>
      <w:ins w:id="45" w:author="Adam Wlostowski" w:date="2020-02-23T17:04:00Z">
        <w:r>
          <w:t xml:space="preserve">data from the Centers for Disease Control to show how overdose death rates changed </w:t>
        </w:r>
      </w:ins>
      <w:ins w:id="46" w:author="Adam Wlostowski" w:date="2020-02-23T17:05:00Z">
        <w:r>
          <w:t>between</w:t>
        </w:r>
      </w:ins>
      <w:ins w:id="47" w:author="Adam Wlostowski" w:date="2020-02-23T17:04:00Z">
        <w:r>
          <w:t xml:space="preserve"> 2003 – 2017. </w:t>
        </w:r>
      </w:ins>
    </w:p>
    <w:p w14:paraId="10057B43" w14:textId="79800372" w:rsidR="0052230D" w:rsidDel="00267DE4" w:rsidRDefault="00267DE4">
      <w:pPr>
        <w:pStyle w:val="FirstParagraph"/>
        <w:rPr>
          <w:del w:id="48" w:author="Adam Wlostowski" w:date="2020-02-23T17:06:00Z"/>
        </w:rPr>
      </w:pPr>
      <w:ins w:id="49" w:author="Adam Wlostowski" w:date="2020-02-23T17:06:00Z">
        <w:r>
          <w:t>*</w:t>
        </w:r>
      </w:ins>
      <w:del w:id="50" w:author="Adam Wlostowski" w:date="2020-02-23T16:58:00Z">
        <w:r w:rsidR="001D4DF0" w:rsidDel="00F05EAD">
          <w:delText xml:space="preserve"> </w:delText>
        </w:r>
      </w:del>
      <w:del w:id="51" w:author="Adam Wlostowski" w:date="2020-02-23T17:06:00Z">
        <w:r w:rsidR="001D4DF0" w:rsidDel="00267DE4">
          <w:delText>So, what’s the plan? What are we going to do about this? I have no idea, but it can’t hurt to get familiar with the data.</w:delText>
        </w:r>
      </w:del>
    </w:p>
    <w:p w14:paraId="3D5681A5" w14:textId="76B0D8F4" w:rsidR="0052230D" w:rsidDel="00267DE4" w:rsidRDefault="001D4DF0">
      <w:pPr>
        <w:pStyle w:val="BodyText"/>
        <w:rPr>
          <w:del w:id="52" w:author="Adam Wlostowski" w:date="2020-02-23T17:06:00Z"/>
        </w:rPr>
      </w:pPr>
      <w:del w:id="53" w:author="Adam Wlostowski" w:date="2020-02-23T17:06:00Z">
        <w:r w:rsidDel="00267DE4">
          <w:delText>This notebook presents a quick exploration of overdose fatality data.</w:delText>
        </w:r>
      </w:del>
    </w:p>
    <w:p w14:paraId="3AB87BA5" w14:textId="77777777" w:rsidR="0052230D" w:rsidRDefault="001D4DF0">
      <w:pPr>
        <w:pStyle w:val="BodyText"/>
      </w:pPr>
      <w:r>
        <w:rPr>
          <w:b/>
        </w:rPr>
        <w:t>Objective</w:t>
      </w:r>
      <w:r>
        <w:t xml:space="preserve">: Quantify </w:t>
      </w:r>
      <w:del w:id="54" w:author="Adam Wlostowski" w:date="2020-02-23T17:14:00Z">
        <w:r w:rsidDel="0061088B">
          <w:delText xml:space="preserve">spatial and temporal </w:delText>
        </w:r>
      </w:del>
      <w:r>
        <w:t>patterns of overdose deaths in America.</w:t>
      </w:r>
    </w:p>
    <w:p w14:paraId="2770E2FC" w14:textId="3DE407E2" w:rsidR="00267DE4" w:rsidRDefault="00267DE4">
      <w:pPr>
        <w:pStyle w:val="BodyText"/>
        <w:rPr>
          <w:ins w:id="55" w:author="Adam Wlostowski" w:date="2020-02-23T17:07:00Z"/>
        </w:rPr>
      </w:pPr>
      <w:ins w:id="56" w:author="Adam Wlostowski" w:date="2020-02-23T17:06:00Z">
        <w:r>
          <w:rPr>
            <w:b/>
          </w:rPr>
          <w:t>*</w:t>
        </w:r>
      </w:ins>
      <w:r w:rsidR="001D4DF0">
        <w:rPr>
          <w:b/>
        </w:rPr>
        <w:t>Rationale</w:t>
      </w:r>
      <w:r w:rsidR="001D4DF0">
        <w:t>:</w:t>
      </w:r>
      <w:ins w:id="57" w:author="Adam Wlostowski" w:date="2020-02-23T17:07:00Z">
        <w:r>
          <w:t xml:space="preserve"> </w:t>
        </w:r>
      </w:ins>
      <w:ins w:id="58" w:author="Adam Wlostowski" w:date="2020-02-23T17:08:00Z">
        <w:r>
          <w:t>Patte</w:t>
        </w:r>
      </w:ins>
      <w:ins w:id="59" w:author="Adam Wlostowski" w:date="2020-02-23T17:14:00Z">
        <w:r w:rsidR="0061088B">
          <w:t>r</w:t>
        </w:r>
      </w:ins>
      <w:ins w:id="60" w:author="Adam Wlostowski" w:date="2020-02-23T17:15:00Z">
        <w:r w:rsidR="0061088B">
          <w:t>n</w:t>
        </w:r>
      </w:ins>
      <w:ins w:id="61" w:author="Adam Wlostowski" w:date="2020-02-23T17:14:00Z">
        <w:r w:rsidR="0061088B">
          <w:t>s</w:t>
        </w:r>
      </w:ins>
      <w:ins w:id="62" w:author="Adam Wlostowski" w:date="2020-02-23T17:08:00Z">
        <w:r>
          <w:t xml:space="preserve"> in the data are useful targets for predictive models. We can learn from predictive models. </w:t>
        </w:r>
      </w:ins>
      <w:ins w:id="63" w:author="Adam Wlostowski" w:date="2020-02-23T17:10:00Z">
        <w:r>
          <w:t>So,</w:t>
        </w:r>
      </w:ins>
      <w:ins w:id="64" w:author="Adam Wlostowski" w:date="2020-02-23T17:09:00Z">
        <w:r>
          <w:t xml:space="preserve"> is pattern identification the first step </w:t>
        </w:r>
      </w:ins>
      <w:ins w:id="65" w:author="Adam Wlostowski" w:date="2020-02-23T17:10:00Z">
        <w:r w:rsidR="0061088B">
          <w:t>of</w:t>
        </w:r>
      </w:ins>
      <w:ins w:id="66" w:author="Adam Wlostowski" w:date="2020-02-23T17:09:00Z">
        <w:r>
          <w:t xml:space="preserve"> </w:t>
        </w:r>
      </w:ins>
      <w:ins w:id="67" w:author="Adam Wlostowski" w:date="2020-02-23T17:10:00Z">
        <w:r>
          <w:t xml:space="preserve">the </w:t>
        </w:r>
      </w:ins>
      <w:ins w:id="68" w:author="Adam Wlostowski" w:date="2020-02-23T17:09:00Z">
        <w:r>
          <w:t>learning</w:t>
        </w:r>
      </w:ins>
      <w:ins w:id="69" w:author="Adam Wlostowski" w:date="2020-02-23T17:10:00Z">
        <w:r>
          <w:t xml:space="preserve"> process</w:t>
        </w:r>
      </w:ins>
      <w:ins w:id="70" w:author="Adam Wlostowski" w:date="2020-02-23T17:09:00Z">
        <w:r>
          <w:t>?</w:t>
        </w:r>
      </w:ins>
      <w:r w:rsidR="001D4DF0">
        <w:t xml:space="preserve"> </w:t>
      </w:r>
    </w:p>
    <w:p w14:paraId="526C4793" w14:textId="00D97080" w:rsidR="0052230D" w:rsidDel="0061088B" w:rsidRDefault="001D4DF0">
      <w:pPr>
        <w:pStyle w:val="BodyText"/>
        <w:rPr>
          <w:del w:id="71" w:author="Adam Wlostowski" w:date="2020-02-23T17:10:00Z"/>
        </w:rPr>
      </w:pPr>
      <w:del w:id="72" w:author="Adam Wlostowski" w:date="2020-02-23T17:10:00Z">
        <w:r w:rsidDel="0061088B">
          <w:delText>Before we try to explain what’s causing the overdose crisis and propose solutions, we need characterize and quantify the nature of the crisis itself.</w:delText>
        </w:r>
      </w:del>
    </w:p>
    <w:p w14:paraId="1F02BC0E" w14:textId="77777777" w:rsidR="0052230D" w:rsidRDefault="001D4DF0">
      <w:pPr>
        <w:pStyle w:val="Heading1"/>
      </w:pPr>
      <w:bookmarkStart w:id="73" w:name="the-data"/>
      <w:bookmarkStart w:id="74" w:name="_Toc33369057"/>
      <w:r>
        <w:t>The Data</w:t>
      </w:r>
      <w:bookmarkEnd w:id="73"/>
      <w:bookmarkEnd w:id="74"/>
    </w:p>
    <w:p w14:paraId="277EA5EE" w14:textId="040D5F6B" w:rsidR="008D74CD" w:rsidRDefault="001D4DF0">
      <w:pPr>
        <w:pStyle w:val="FirstParagraph"/>
        <w:rPr>
          <w:ins w:id="75" w:author="Adam Wlostowski" w:date="2020-02-23T18:53:00Z"/>
        </w:rPr>
      </w:pPr>
      <w:r>
        <w:t>The CDC publishes</w:t>
      </w:r>
      <w:ins w:id="76" w:author="Adam Wlostowski" w:date="2020-02-23T17:33:00Z">
        <w:r w:rsidR="00E02D44">
          <w:t xml:space="preserve"> a wealth of</w:t>
        </w:r>
      </w:ins>
      <w:del w:id="77" w:author="Adam Wlostowski" w:date="2020-02-23T17:32:00Z">
        <w:r w:rsidDel="00E02D44">
          <w:delText xml:space="preserve"> a wealth of</w:delText>
        </w:r>
      </w:del>
      <w:r>
        <w:t xml:space="preserve"> data </w:t>
      </w:r>
      <w:del w:id="78" w:author="Adam Wlostowski" w:date="2020-02-23T17:33:00Z">
        <w:r w:rsidDel="00E02D44">
          <w:delText xml:space="preserve">characterizing </w:delText>
        </w:r>
      </w:del>
      <w:ins w:id="79" w:author="Adam Wlostowski" w:date="2020-02-23T17:33:00Z">
        <w:r w:rsidR="00E02D44">
          <w:t xml:space="preserve"> characterizing </w:t>
        </w:r>
      </w:ins>
      <w:r>
        <w:t xml:space="preserve">the health of American communities. The </w:t>
      </w:r>
      <w:ins w:id="80" w:author="Adam Wlostowski" w:date="2020-02-23T17:35:00Z">
        <w:r w:rsidR="00E02D44">
          <w:t>[</w:t>
        </w:r>
      </w:ins>
      <w:r>
        <w:t>Underlying Cause of Death</w:t>
      </w:r>
      <w:ins w:id="81" w:author="Adam Wlostowski" w:date="2020-02-23T17:35:00Z">
        <w:r w:rsidR="00E02D44">
          <w:t>]</w:t>
        </w:r>
      </w:ins>
      <w:ins w:id="82" w:author="Adam Wlostowski" w:date="2020-02-23T17:34:00Z">
        <w:r w:rsidR="00E02D44">
          <w:t>(</w:t>
        </w:r>
      </w:ins>
      <w:ins w:id="83" w:author="Adam Wlostowski" w:date="2020-02-23T17:35:00Z">
        <w:r w:rsidR="00E02D44">
          <w:fldChar w:fldCharType="begin"/>
        </w:r>
        <w:r w:rsidR="00E02D44">
          <w:instrText xml:space="preserve"> HYPERLINK "https://wonder.cdc.gov/ucd-icd10.html" </w:instrText>
        </w:r>
        <w:r w:rsidR="00E02D44">
          <w:fldChar w:fldCharType="separate"/>
        </w:r>
        <w:r w:rsidR="00E02D44">
          <w:rPr>
            <w:rStyle w:val="Hyperlink"/>
          </w:rPr>
          <w:t>https://wonder.cdc.gov/ucd-icd10.html</w:t>
        </w:r>
        <w:r w:rsidR="00E02D44">
          <w:fldChar w:fldCharType="end"/>
        </w:r>
      </w:ins>
      <w:ins w:id="84" w:author="Adam Wlostowski" w:date="2020-02-23T17:34:00Z">
        <w:r w:rsidR="00E02D44">
          <w:t>)</w:t>
        </w:r>
      </w:ins>
      <w:r>
        <w:t xml:space="preserve"> database reports the demographics, timing, location and cause of </w:t>
      </w:r>
      <w:del w:id="85" w:author="Adam Wlostowski" w:date="2020-02-23T17:35:00Z">
        <w:r w:rsidDel="00E02D44">
          <w:delText xml:space="preserve">mortality </w:delText>
        </w:r>
      </w:del>
      <w:ins w:id="86" w:author="Adam Wlostowski" w:date="2020-02-23T17:35:00Z">
        <w:r w:rsidR="00E02D44">
          <w:t>death</w:t>
        </w:r>
      </w:ins>
      <w:del w:id="87" w:author="Adam Wlostowski" w:date="2020-02-23T17:35:00Z">
        <w:r w:rsidDel="001D4DF0">
          <w:delText xml:space="preserve">throughout </w:delText>
        </w:r>
      </w:del>
      <w:del w:id="88" w:author="Adam Wlostowski" w:date="2020-02-23T18:52:00Z">
        <w:r w:rsidDel="008D74CD">
          <w:delText>the nation</w:delText>
        </w:r>
      </w:del>
      <w:r>
        <w:t xml:space="preserve">. In other words, CDC tracks the </w:t>
      </w:r>
      <w:ins w:id="89" w:author="Adam Wlostowski" w:date="2020-02-23T18:52:00Z">
        <w:r w:rsidR="008D74CD">
          <w:t>*</w:t>
        </w:r>
      </w:ins>
      <w:r>
        <w:t>who</w:t>
      </w:r>
      <w:ins w:id="90" w:author="Adam Wlostowski" w:date="2020-02-23T18:52:00Z">
        <w:r w:rsidR="008D74CD">
          <w:t>*</w:t>
        </w:r>
      </w:ins>
      <w:r>
        <w:t xml:space="preserve">, </w:t>
      </w:r>
      <w:ins w:id="91" w:author="Adam Wlostowski" w:date="2020-02-23T18:52:00Z">
        <w:r w:rsidR="008D74CD">
          <w:t>*</w:t>
        </w:r>
      </w:ins>
      <w:r>
        <w:t>what</w:t>
      </w:r>
      <w:ins w:id="92" w:author="Adam Wlostowski" w:date="2020-02-23T18:52:00Z">
        <w:r w:rsidR="008D74CD">
          <w:t>*</w:t>
        </w:r>
      </w:ins>
      <w:r>
        <w:t xml:space="preserve">, </w:t>
      </w:r>
      <w:ins w:id="93" w:author="Adam Wlostowski" w:date="2020-02-23T18:52:00Z">
        <w:r w:rsidR="008D74CD">
          <w:t>*</w:t>
        </w:r>
      </w:ins>
      <w:r>
        <w:t>where</w:t>
      </w:r>
      <w:ins w:id="94" w:author="Adam Wlostowski" w:date="2020-02-23T18:52:00Z">
        <w:r w:rsidR="008D74CD">
          <w:t>*</w:t>
        </w:r>
      </w:ins>
      <w:r>
        <w:t xml:space="preserve">, </w:t>
      </w:r>
      <w:ins w:id="95" w:author="Adam Wlostowski" w:date="2020-02-23T18:52:00Z">
        <w:r w:rsidR="008D74CD">
          <w:t>*</w:t>
        </w:r>
      </w:ins>
      <w:r>
        <w:t>why</w:t>
      </w:r>
      <w:ins w:id="96" w:author="Adam Wlostowski" w:date="2020-02-23T18:52:00Z">
        <w:r w:rsidR="008D74CD">
          <w:t>*</w:t>
        </w:r>
      </w:ins>
      <w:r>
        <w:t xml:space="preserve"> and </w:t>
      </w:r>
      <w:ins w:id="97" w:author="Adam Wlostowski" w:date="2020-02-23T18:52:00Z">
        <w:r w:rsidR="008D74CD">
          <w:t>*</w:t>
        </w:r>
      </w:ins>
      <w:r>
        <w:t>when</w:t>
      </w:r>
      <w:ins w:id="98" w:author="Adam Wlostowski" w:date="2020-02-23T18:52:00Z">
        <w:r w:rsidR="008D74CD">
          <w:t>*</w:t>
        </w:r>
      </w:ins>
      <w:r>
        <w:t xml:space="preserve"> of people dying in the United States. These data are made available through the </w:t>
      </w:r>
      <w:hyperlink r:id="rId8">
        <w:r>
          <w:rPr>
            <w:rStyle w:val="Hyperlink"/>
          </w:rPr>
          <w:t>WONDERES</w:t>
        </w:r>
      </w:hyperlink>
      <w:r>
        <w:t xml:space="preserve"> database</w:t>
      </w:r>
      <w:del w:id="99" w:author="Adam Wlostowski" w:date="2020-02-23T18:54:00Z">
        <w:r w:rsidDel="008D74CD">
          <w:delText xml:space="preserve"> portal</w:delText>
        </w:r>
      </w:del>
      <w:ins w:id="100" w:author="Adam Wlostowski" w:date="2020-02-23T18:55:00Z">
        <w:r w:rsidR="008D74CD">
          <w:t xml:space="preserve"> - a</w:t>
        </w:r>
      </w:ins>
      <w:del w:id="101" w:author="Adam Wlostowski" w:date="2020-02-23T18:55:00Z">
        <w:r w:rsidDel="008D74CD">
          <w:delText>. This is a</w:delText>
        </w:r>
      </w:del>
      <w:r>
        <w:t>n excellent</w:t>
      </w:r>
      <w:ins w:id="102" w:author="Adam Wlostowski" w:date="2020-02-23T18:55:00Z">
        <w:r w:rsidR="008D74CD">
          <w:t xml:space="preserve"> (free)</w:t>
        </w:r>
      </w:ins>
      <w:r>
        <w:t xml:space="preserve"> </w:t>
      </w:r>
      <w:del w:id="103" w:author="Adam Wlostowski" w:date="2020-02-23T18:53:00Z">
        <w:r w:rsidDel="008D74CD">
          <w:delText xml:space="preserve">database </w:delText>
        </w:r>
      </w:del>
      <w:ins w:id="104" w:author="Adam Wlostowski" w:date="2020-02-23T18:55:00Z">
        <w:r w:rsidR="008D74CD">
          <w:t>resource for</w:t>
        </w:r>
      </w:ins>
      <w:ins w:id="105" w:author="Adam Wlostowski" w:date="2020-02-23T18:54:00Z">
        <w:r w:rsidR="008D74CD">
          <w:t xml:space="preserve"> characterize</w:t>
        </w:r>
      </w:ins>
      <w:del w:id="106" w:author="Adam Wlostowski" w:date="2020-02-23T18:54:00Z">
        <w:r w:rsidDel="008D74CD">
          <w:delText xml:space="preserve">for </w:delText>
        </w:r>
      </w:del>
      <w:del w:id="107" w:author="Adam Wlostowski" w:date="2020-02-23T18:53:00Z">
        <w:r w:rsidDel="008D74CD">
          <w:delText>assessing patterns in</w:delText>
        </w:r>
      </w:del>
      <w:r>
        <w:t xml:space="preserve"> drug overdose death</w:t>
      </w:r>
      <w:ins w:id="108" w:author="Adam Wlostowski" w:date="2020-02-23T18:54:00Z">
        <w:r w:rsidR="008D74CD">
          <w:t xml:space="preserve"> patterns in the United States</w:t>
        </w:r>
      </w:ins>
      <w:del w:id="109" w:author="Adam Wlostowski" w:date="2020-02-23T18:54:00Z">
        <w:r w:rsidDel="008D74CD">
          <w:delText>s</w:delText>
        </w:r>
      </w:del>
      <w:del w:id="110" w:author="Adam Wlostowski" w:date="2020-02-23T18:53:00Z">
        <w:r w:rsidDel="008D74CD">
          <w:delText>, and is therefore the best choice for this notebook</w:delText>
        </w:r>
      </w:del>
      <w:r>
        <w:t xml:space="preserve">. </w:t>
      </w:r>
    </w:p>
    <w:p w14:paraId="1354EAF9" w14:textId="3BC701BD" w:rsidR="008D74CD" w:rsidRPr="008D74CD" w:rsidRDefault="001D4DF0" w:rsidP="008D74CD">
      <w:pPr>
        <w:pStyle w:val="FirstParagraph"/>
        <w:rPr>
          <w:rPrChange w:id="111" w:author="Adam Wlostowski" w:date="2020-02-23T18:57:00Z">
            <w:rPr/>
          </w:rPrChange>
        </w:rPr>
        <w:pPrChange w:id="112" w:author="Adam Wlostowski" w:date="2020-02-23T18:57:00Z">
          <w:pPr>
            <w:pStyle w:val="FirstParagraph"/>
          </w:pPr>
        </w:pPrChange>
      </w:pPr>
      <w:del w:id="113" w:author="Adam Wlostowski" w:date="2020-02-23T18:55:00Z">
        <w:r w:rsidDel="008D74CD">
          <w:delText>While the WONDERS database is an amazing resource</w:delText>
        </w:r>
      </w:del>
      <w:ins w:id="114" w:author="Adam Wlostowski" w:date="2020-02-23T18:55:00Z">
        <w:r w:rsidR="008D74CD">
          <w:t>However</w:t>
        </w:r>
      </w:ins>
      <w:r>
        <w:t>,</w:t>
      </w:r>
      <w:ins w:id="115" w:author="Adam Wlostowski" w:date="2020-02-23T18:55:00Z">
        <w:r w:rsidR="008D74CD">
          <w:t xml:space="preserve"> the</w:t>
        </w:r>
      </w:ins>
      <w:r>
        <w:t xml:space="preserve"> </w:t>
      </w:r>
      <w:ins w:id="116" w:author="Adam Wlostowski" w:date="2020-02-23T18:55:00Z">
        <w:r w:rsidR="008D74CD">
          <w:t>WONDERS database</w:t>
        </w:r>
      </w:ins>
      <w:del w:id="117" w:author="Adam Wlostowski" w:date="2020-02-23T18:55:00Z">
        <w:r w:rsidDel="008D74CD">
          <w:delText>it</w:delText>
        </w:r>
      </w:del>
      <w:r>
        <w:t xml:space="preserve"> has </w:t>
      </w:r>
      <w:ins w:id="118" w:author="Adam Wlostowski" w:date="2020-02-23T18:55:00Z">
        <w:r w:rsidR="008D74CD">
          <w:t>some</w:t>
        </w:r>
      </w:ins>
      <w:del w:id="119" w:author="Adam Wlostowski" w:date="2020-02-23T18:55:00Z">
        <w:r w:rsidDel="008D74CD">
          <w:delText>it’s</w:delText>
        </w:r>
      </w:del>
      <w:r>
        <w:t xml:space="preserve"> </w:t>
      </w:r>
      <w:del w:id="120" w:author="Adam Wlostowski" w:date="2020-02-23T18:55:00Z">
        <w:r w:rsidDel="008D74CD">
          <w:delText>difficulties</w:delText>
        </w:r>
      </w:del>
      <w:ins w:id="121" w:author="Adam Wlostowski" w:date="2020-02-23T18:55:00Z">
        <w:r w:rsidR="008D74CD">
          <w:t>drawbacks</w:t>
        </w:r>
      </w:ins>
      <w:r>
        <w:t xml:space="preserve">. </w:t>
      </w:r>
      <w:ins w:id="122" w:author="Adam Wlostowski" w:date="2020-02-23T18:55:00Z">
        <w:r w:rsidR="008D74CD">
          <w:t>First, f</w:t>
        </w:r>
      </w:ins>
      <w:del w:id="123" w:author="Adam Wlostowski" w:date="2020-02-23T18:55:00Z">
        <w:r w:rsidDel="008D74CD">
          <w:delText>F</w:delText>
        </w:r>
      </w:del>
      <w:r>
        <w:t xml:space="preserve">atalities data are highly suppressed </w:t>
      </w:r>
      <w:del w:id="124" w:author="Adam Wlostowski" w:date="2020-02-23T18:56:00Z">
        <w:r w:rsidDel="008D74CD">
          <w:delText>to protect the privacy rights of U.S. citizens</w:delText>
        </w:r>
      </w:del>
      <w:ins w:id="125" w:author="Adam Wlostowski" w:date="2020-02-23T18:56:00Z">
        <w:r w:rsidR="008D74CD">
          <w:t>for privacy reasons</w:t>
        </w:r>
      </w:ins>
      <w:r>
        <w:t xml:space="preserve">. The CDC suppresses death counts of less than ten (0-9) for a specific demographic/location/time categorization. Becuase so many counties in America have small populations, it is common </w:t>
      </w:r>
      <w:del w:id="126" w:author="Adam Wlostowski" w:date="2020-02-23T18:56:00Z">
        <w:r w:rsidDel="008D74CD">
          <w:delText>for much of the data to be</w:delText>
        </w:r>
      </w:del>
      <w:ins w:id="127" w:author="Adam Wlostowski" w:date="2020-02-23T18:56:00Z">
        <w:r w:rsidR="008D74CD">
          <w:t>to end up with a lot of</w:t>
        </w:r>
      </w:ins>
      <w:r>
        <w:t xml:space="preserve"> suppressed</w:t>
      </w:r>
      <w:ins w:id="128" w:author="Adam Wlostowski" w:date="2020-02-23T18:56:00Z">
        <w:r w:rsidR="008D74CD">
          <w:t xml:space="preserve"> data</w:t>
        </w:r>
      </w:ins>
      <w:r>
        <w:t xml:space="preserve">. </w:t>
      </w:r>
      <w:del w:id="129" w:author="Adam Wlostowski" w:date="2020-02-23T18:57:00Z">
        <w:r w:rsidDel="008D74CD">
          <w:delText>Data suppression makes</w:delText>
        </w:r>
      </w:del>
      <w:ins w:id="130" w:author="Adam Wlostowski" w:date="2020-02-23T18:57:00Z">
        <w:r w:rsidR="008D74CD">
          <w:t>In turn,</w:t>
        </w:r>
      </w:ins>
      <w:r>
        <w:t xml:space="preserve"> it</w:t>
      </w:r>
      <w:ins w:id="131" w:author="Adam Wlostowski" w:date="2020-02-23T18:57:00Z">
        <w:r w:rsidR="008D74CD">
          <w:t xml:space="preserve"> can be</w:t>
        </w:r>
      </w:ins>
      <w:r>
        <w:t xml:space="preserve"> </w:t>
      </w:r>
      <w:r>
        <w:fldChar w:fldCharType="begin"/>
      </w:r>
      <w:r>
        <w:instrText xml:space="preserve"> HYPERLINK "https://www.ncbi.nlm.nih.gov/pmc/articles/PMC4103252/" \h </w:instrText>
      </w:r>
      <w:r>
        <w:fldChar w:fldCharType="separate"/>
      </w:r>
      <w:r>
        <w:rPr>
          <w:rStyle w:val="Hyperlink"/>
        </w:rPr>
        <w:t>difficult to draw inferences at small spatial scales (e.g. counties)</w:t>
      </w:r>
      <w:r>
        <w:rPr>
          <w:rStyle w:val="Hyperlink"/>
        </w:rPr>
        <w:fldChar w:fldCharType="end"/>
      </w:r>
      <w:r>
        <w:t xml:space="preserve">. In response, researchers have come up with clever ways to infill suppressed data and produce serially complete data products. One such data product is provided by CDC, called </w:t>
      </w:r>
      <w:r>
        <w:fldChar w:fldCharType="begin"/>
      </w:r>
      <w:r>
        <w:instrText xml:space="preserve"> HYPERLINK "https://www.cdc.gov/nchs/data-visualization/drug-poisoning-mortality/" \h </w:instrText>
      </w:r>
      <w:r>
        <w:fldChar w:fldCharType="separate"/>
      </w:r>
      <w:r>
        <w:rPr>
          <w:rStyle w:val="Hyperlink"/>
          <w:i/>
        </w:rPr>
        <w:t>NCHS - Drug Poisoning Mortality by County: United States</w:t>
      </w:r>
      <w:r>
        <w:rPr>
          <w:rStyle w:val="Hyperlink"/>
          <w:i/>
        </w:rPr>
        <w:fldChar w:fldCharType="end"/>
      </w:r>
      <w:r>
        <w:t>.</w:t>
      </w:r>
      <w:ins w:id="132" w:author="Adam Wlostowski" w:date="2020-02-23T18:57:00Z">
        <w:r w:rsidR="008D74CD">
          <w:t xml:space="preserve"> </w:t>
        </w:r>
      </w:ins>
    </w:p>
    <w:p w14:paraId="5938AF8D" w14:textId="4D7A217E" w:rsidR="008D74CD" w:rsidRDefault="008D74CD">
      <w:pPr>
        <w:pStyle w:val="BodyText"/>
        <w:rPr>
          <w:ins w:id="133" w:author="Adam Wlostowski" w:date="2020-02-23T18:58:00Z"/>
        </w:rPr>
      </w:pPr>
      <w:ins w:id="134" w:author="Adam Wlostowski" w:date="2020-02-23T19:00:00Z">
        <w:r>
          <w:t>I chose to work with</w:t>
        </w:r>
      </w:ins>
      <w:ins w:id="135" w:author="Adam Wlostowski" w:date="2020-02-23T18:58:00Z">
        <w:r>
          <w:t xml:space="preserve"> the NCHS data product, rather than working with raw data.</w:t>
        </w:r>
      </w:ins>
      <w:ins w:id="136" w:author="Adam Wlostowski" w:date="2020-02-23T19:00:00Z">
        <w:r>
          <w:t xml:space="preserve"> I made this decisi</w:t>
        </w:r>
      </w:ins>
      <w:ins w:id="137" w:author="Adam Wlostowski" w:date="2020-02-23T19:01:00Z">
        <w:r>
          <w:t xml:space="preserve">on, in part, because of </w:t>
        </w:r>
        <w:r w:rsidR="00920A7A">
          <w:t xml:space="preserve">the troubles of working with highly suppressed data. </w:t>
        </w:r>
      </w:ins>
      <w:ins w:id="138" w:author="Adam Wlostowski" w:date="2020-02-23T18:59:00Z">
        <w:r>
          <w:t xml:space="preserve">For additional details on the NHCS data product was assembled, read the </w:t>
        </w:r>
      </w:ins>
      <w:ins w:id="139" w:author="Adam Wlostowski" w:date="2020-02-23T19:00:00Z">
        <w:r>
          <w:t>[</w:t>
        </w:r>
      </w:ins>
      <w:ins w:id="140" w:author="Adam Wlostowski" w:date="2020-02-23T18:59:00Z">
        <w:r>
          <w:t>Technical Note</w:t>
        </w:r>
      </w:ins>
      <w:ins w:id="141" w:author="Adam Wlostowski" w:date="2020-02-23T19:00:00Z">
        <w:r>
          <w:t>]</w:t>
        </w:r>
        <w:r w:rsidRPr="008D74CD">
          <w:t xml:space="preserve"> </w:t>
        </w:r>
        <w:r w:rsidRPr="008D74CD">
          <w:t>(</w:t>
        </w:r>
      </w:ins>
      <w:ins w:id="142" w:author="Adam Wlostowski" w:date="2020-02-23T19:03:00Z">
        <w:r w:rsidR="00920A7A">
          <w:fldChar w:fldCharType="begin"/>
        </w:r>
        <w:r w:rsidR="00920A7A">
          <w:instrText xml:space="preserve"> HYPERLINK "</w:instrText>
        </w:r>
      </w:ins>
      <w:ins w:id="143" w:author="Adam Wlostowski" w:date="2020-02-23T19:00:00Z">
        <w:r w:rsidR="00920A7A" w:rsidRPr="008D74CD">
          <w:instrText>https://www.cdc.gov/nchs/data-visualization/drug-poisoning-mortality/#techNotes</w:instrText>
        </w:r>
      </w:ins>
      <w:ins w:id="144" w:author="Adam Wlostowski" w:date="2020-02-23T19:03:00Z">
        <w:r w:rsidR="00920A7A">
          <w:instrText xml:space="preserve">" </w:instrText>
        </w:r>
        <w:r w:rsidR="00920A7A">
          <w:fldChar w:fldCharType="separate"/>
        </w:r>
      </w:ins>
      <w:ins w:id="145" w:author="Adam Wlostowski" w:date="2020-02-23T19:00:00Z">
        <w:r w:rsidR="00920A7A" w:rsidRPr="003231B3">
          <w:rPr>
            <w:rStyle w:val="Hyperlink"/>
          </w:rPr>
          <w:t>https://www.cdc.gov/nchs/data-visualization/drug-poisoning-mortality/#techNotes</w:t>
        </w:r>
      </w:ins>
      <w:ins w:id="146" w:author="Adam Wlostowski" w:date="2020-02-23T19:03:00Z">
        <w:r w:rsidR="00920A7A">
          <w:fldChar w:fldCharType="end"/>
        </w:r>
      </w:ins>
      <w:ins w:id="147" w:author="Adam Wlostowski" w:date="2020-02-23T19:00:00Z">
        <w:r w:rsidRPr="008D74CD">
          <w:t>)</w:t>
        </w:r>
        <w:r>
          <w:t>.</w:t>
        </w:r>
      </w:ins>
    </w:p>
    <w:p w14:paraId="4462D67C" w14:textId="5249B2FA" w:rsidR="0052230D" w:rsidDel="00920A7A" w:rsidRDefault="001D4DF0" w:rsidP="00920A7A">
      <w:pPr>
        <w:pStyle w:val="BodyText"/>
        <w:rPr>
          <w:del w:id="148" w:author="Adam Wlostowski" w:date="2020-02-23T19:02:00Z"/>
        </w:rPr>
        <w:pPrChange w:id="149" w:author="Adam Wlostowski" w:date="2020-02-23T19:03:00Z">
          <w:pPr>
            <w:pStyle w:val="BodyText"/>
          </w:pPr>
        </w:pPrChange>
      </w:pPr>
      <w:del w:id="150" w:author="Adam Wlostowski" w:date="2020-02-23T19:02:00Z">
        <w:r w:rsidDel="00920A7A">
          <w:delText xml:space="preserve">After trying to collate data directly from WONDERS, I became frustrated at how suppression and petty access hurdles made it difficult to obtain a robust data set. In turn, I decided to analyze the NCHS data product, rather than the raw data. For additional details on how the NCHS data were assembled, read the </w:delText>
        </w:r>
        <w:r w:rsidDel="00920A7A">
          <w:fldChar w:fldCharType="begin"/>
        </w:r>
        <w:r w:rsidRPr="00920A7A" w:rsidDel="00920A7A">
          <w:rPr>
            <w:rPrChange w:id="151" w:author="Adam Wlostowski" w:date="2020-02-23T19:04:00Z">
              <w:rPr/>
            </w:rPrChange>
          </w:rPr>
          <w:delInstrText xml:space="preserve"> HYPERLINK "https://www.cdc.gov/nchs/data-visualization/drug-poisoning-mortality/" \l "techNotes" \h </w:delInstrText>
        </w:r>
        <w:r w:rsidR="00F05EAD" w:rsidRPr="00920A7A" w:rsidDel="00920A7A">
          <w:rPr>
            <w:rPrChange w:id="152" w:author="Adam Wlostowski" w:date="2020-02-23T19:04:00Z">
              <w:rPr/>
            </w:rPrChange>
          </w:rPr>
        </w:r>
        <w:r w:rsidDel="00920A7A">
          <w:fldChar w:fldCharType="separate"/>
        </w:r>
        <w:r w:rsidDel="00920A7A">
          <w:rPr>
            <w:rStyle w:val="Hyperlink"/>
          </w:rPr>
          <w:delText>Technical Note</w:delText>
        </w:r>
        <w:r w:rsidDel="00920A7A">
          <w:rPr>
            <w:rStyle w:val="Hyperlink"/>
          </w:rPr>
          <w:fldChar w:fldCharType="end"/>
        </w:r>
        <w:r w:rsidDel="00920A7A">
          <w:delText xml:space="preserve">. In brief, the authors used Hierarchical Bayesian models with spatial random effects implemented with the </w:delText>
        </w:r>
        <w:r w:rsidDel="00920A7A">
          <w:fldChar w:fldCharType="begin"/>
        </w:r>
        <w:r w:rsidDel="00920A7A">
          <w:delInstrText xml:space="preserve"> HYPERLINK "https://becarioprecario.bitbucket.io/spde-gitbook/ch-INLA.html" \h </w:delInstrText>
        </w:r>
        <w:r w:rsidDel="00920A7A">
          <w:fldChar w:fldCharType="separate"/>
        </w:r>
        <w:r w:rsidDel="00920A7A">
          <w:rPr>
            <w:rStyle w:val="Hyperlink"/>
          </w:rPr>
          <w:delText>INLA package</w:delText>
        </w:r>
        <w:r w:rsidDel="00920A7A">
          <w:rPr>
            <w:rStyle w:val="Hyperlink"/>
          </w:rPr>
          <w:fldChar w:fldCharType="end"/>
        </w:r>
        <w:r w:rsidDel="00920A7A">
          <w:delText xml:space="preserve"> for R.</w:delText>
        </w:r>
      </w:del>
    </w:p>
    <w:p w14:paraId="0B32051F" w14:textId="4B4A8116" w:rsidR="00920A7A" w:rsidDel="00920A7A" w:rsidRDefault="001D4DF0" w:rsidP="00920A7A">
      <w:pPr>
        <w:pStyle w:val="BodyText"/>
        <w:rPr>
          <w:del w:id="153" w:author="Adam Wlostowski" w:date="2020-02-23T19:04:00Z"/>
        </w:rPr>
        <w:pPrChange w:id="154" w:author="Adam Wlostowski" w:date="2020-02-23T19:03:00Z">
          <w:pPr>
            <w:pStyle w:val="BodyText"/>
          </w:pPr>
        </w:pPrChange>
      </w:pPr>
      <w:del w:id="155" w:author="Adam Wlostowski" w:date="2020-02-23T19:04:00Z">
        <w:r w:rsidDel="00920A7A">
          <w:rPr>
            <w:b/>
          </w:rPr>
          <w:delText>CAUTION</w:delText>
        </w:r>
        <w:r w:rsidDel="00920A7A">
          <w:delText>: I am wading forward with this dataset, even though I am not terribly familiar with the methods used to create it. I will need to learn more about Bayesian models to better grasp how the data were created and what sort of assumptions might bias emergent patterns.</w:delText>
        </w:r>
      </w:del>
    </w:p>
    <w:p w14:paraId="7221622C" w14:textId="0B48FEF2" w:rsidR="0052230D" w:rsidRDefault="001D4DF0">
      <w:pPr>
        <w:pStyle w:val="BodyText"/>
      </w:pPr>
      <w:r>
        <w:t>I downloaded data from a</w:t>
      </w:r>
      <w:ins w:id="156" w:author="Adam Wlostowski" w:date="2020-02-23T19:04:00Z">
        <w:r w:rsidR="00920A7A">
          <w:t xml:space="preserve"> nifty</w:t>
        </w:r>
      </w:ins>
      <w:r>
        <w:t xml:space="preserve"> </w:t>
      </w:r>
      <w:hyperlink r:id="rId9">
        <w:r>
          <w:rPr>
            <w:rStyle w:val="Hyperlink"/>
          </w:rPr>
          <w:t>Tableau dashboard</w:t>
        </w:r>
      </w:hyperlink>
      <w:r>
        <w:t xml:space="preserve"> created and hosted by CDC. </w:t>
      </w:r>
      <w:del w:id="157" w:author="Adam Wlostowski" w:date="2020-02-23T19:05:00Z">
        <w:r w:rsidDel="00920A7A">
          <w:delText xml:space="preserve">A .csv file of county-level annual crude rates can be downloaded by clicking on the </w:delText>
        </w:r>
        <w:r w:rsidDel="00920A7A">
          <w:rPr>
            <w:i/>
          </w:rPr>
          <w:delText>County Estimates</w:delText>
        </w:r>
        <w:r w:rsidDel="00920A7A">
          <w:delText xml:space="preserve"> link under the </w:delText>
        </w:r>
        <w:r w:rsidDel="00920A7A">
          <w:rPr>
            <w:i/>
          </w:rPr>
          <w:delText>Options</w:delText>
        </w:r>
        <w:r w:rsidDel="00920A7A">
          <w:delText xml:space="preserve"> section of the dashboard.</w:delText>
        </w:r>
      </w:del>
    </w:p>
    <w:p w14:paraId="05C017AA" w14:textId="77777777" w:rsidR="0052230D" w:rsidRDefault="001D4DF0">
      <w:pPr>
        <w:pStyle w:val="Heading2"/>
      </w:pPr>
      <w:bookmarkStart w:id="158" w:name="data-structure"/>
      <w:bookmarkStart w:id="159" w:name="_Toc33369058"/>
      <w:r>
        <w:t>Data Structure</w:t>
      </w:r>
      <w:bookmarkEnd w:id="158"/>
      <w:bookmarkEnd w:id="159"/>
    </w:p>
    <w:p w14:paraId="35589AF7" w14:textId="77777777" w:rsidR="0052230D" w:rsidRDefault="001D4DF0">
      <w:pPr>
        <w:pStyle w:val="FirstParagraph"/>
      </w:pPr>
      <w:r>
        <w:t>OK, let’s load the data and see what it looks like!</w:t>
      </w:r>
    </w:p>
    <w:p w14:paraId="233DD724" w14:textId="77777777" w:rsidR="0052230D" w:rsidRDefault="001D4DF0">
      <w:pPr>
        <w:pStyle w:val="SourceCode"/>
      </w:pPr>
      <w:r>
        <w:rPr>
          <w:rStyle w:val="CommentTok"/>
        </w:rPr>
        <w:t># navigate to where the data are housed</w:t>
      </w:r>
      <w:r>
        <w:br/>
      </w:r>
      <w:r>
        <w:rPr>
          <w:rStyle w:val="KeywordTok"/>
        </w:rPr>
        <w:t>setwd</w:t>
      </w:r>
      <w:r>
        <w:rPr>
          <w:rStyle w:val="NormalTok"/>
        </w:rPr>
        <w:t>(</w:t>
      </w:r>
      <w:r>
        <w:rPr>
          <w:rStyle w:val="StringTok"/>
        </w:rPr>
        <w:t>"data/"</w:t>
      </w:r>
      <w:r>
        <w:rPr>
          <w:rStyle w:val="NormalTok"/>
        </w:rPr>
        <w:t>)</w:t>
      </w:r>
      <w:r>
        <w:br/>
      </w:r>
      <w:r>
        <w:br/>
      </w:r>
      <w:r>
        <w:rPr>
          <w:rStyle w:val="CommentTok"/>
        </w:rPr>
        <w:t># read in the data</w:t>
      </w:r>
      <w:r>
        <w:br/>
      </w:r>
      <w:r>
        <w:rPr>
          <w:rStyle w:val="NormalTok"/>
        </w:rPr>
        <w:t>data &lt;-</w:t>
      </w:r>
      <w:r>
        <w:rPr>
          <w:rStyle w:val="StringTok"/>
        </w:rPr>
        <w:t xml:space="preserve"> </w:t>
      </w:r>
      <w:r>
        <w:rPr>
          <w:rStyle w:val="KeywordTok"/>
        </w:rPr>
        <w:t>read.csv</w:t>
      </w:r>
      <w:r>
        <w:rPr>
          <w:rStyle w:val="NormalTok"/>
        </w:rPr>
        <w:t>(</w:t>
      </w:r>
      <w:r>
        <w:rPr>
          <w:rStyle w:val="StringTok"/>
        </w:rPr>
        <w:t>"NCHS_-_Drug_Poisoning_Mortality_by_County__United_States.csv"</w:t>
      </w:r>
      <w:r>
        <w:rPr>
          <w:rStyle w:val="NormalTok"/>
        </w:rPr>
        <w:t xml:space="preserve">, </w:t>
      </w:r>
      <w:r>
        <w:rPr>
          <w:rStyle w:val="DataTypeTok"/>
        </w:rPr>
        <w:t>header =</w:t>
      </w:r>
      <w:r>
        <w:rPr>
          <w:rStyle w:val="NormalTok"/>
        </w:rPr>
        <w:t xml:space="preserve"> T, </w:t>
      </w:r>
      <w:r>
        <w:rPr>
          <w:rStyle w:val="DataTypeTok"/>
        </w:rPr>
        <w:t>fill =</w:t>
      </w:r>
      <w:r>
        <w:rPr>
          <w:rStyle w:val="NormalTok"/>
        </w:rPr>
        <w:t xml:space="preserve"> T)</w:t>
      </w:r>
      <w:r>
        <w:br/>
      </w:r>
      <w:r>
        <w:br/>
      </w:r>
      <w:r>
        <w:rPr>
          <w:rStyle w:val="NormalTok"/>
        </w:rPr>
        <w:t xml:space="preserve">data </w:t>
      </w:r>
      <w:r>
        <w:rPr>
          <w:rStyle w:val="OperatorTok"/>
        </w:rPr>
        <w:t>%&gt;%</w:t>
      </w:r>
      <w:r>
        <w:rPr>
          <w:rStyle w:val="StringTok"/>
        </w:rPr>
        <w:t xml:space="preserve"> </w:t>
      </w:r>
      <w:r>
        <w:rPr>
          <w:rStyle w:val="KeywordTok"/>
        </w:rPr>
        <w:t>head</w:t>
      </w:r>
      <w:r>
        <w:rPr>
          <w:rStyle w:val="NormalTok"/>
        </w:rPr>
        <w:t>()</w:t>
      </w:r>
    </w:p>
    <w:p w14:paraId="167338A7" w14:textId="77777777" w:rsidR="0052230D" w:rsidRDefault="001D4DF0">
      <w:pPr>
        <w:pStyle w:val="SourceCode"/>
      </w:pPr>
      <w:r>
        <w:rPr>
          <w:rStyle w:val="VerbatimChar"/>
        </w:rPr>
        <w:lastRenderedPageBreak/>
        <w:t>##   ï..FIPS Year   State FIPS.State             County Population</w:t>
      </w:r>
      <w:r>
        <w:br/>
      </w:r>
      <w:r>
        <w:rPr>
          <w:rStyle w:val="VerbatimChar"/>
        </w:rPr>
        <w:t>## 1    1001 2003 Alabama          1 Autauga County, AL     46,800</w:t>
      </w:r>
      <w:r>
        <w:br/>
      </w:r>
      <w:r>
        <w:rPr>
          <w:rStyle w:val="VerbatimChar"/>
        </w:rPr>
        <w:t>## 2    1001 2004 Alabama          1 Autauga County, AL     48,366</w:t>
      </w:r>
      <w:r>
        <w:br/>
      </w:r>
      <w:r>
        <w:rPr>
          <w:rStyle w:val="VerbatimChar"/>
        </w:rPr>
        <w:t>## 3    1001 2005 Alabama          1 Autauga County, AL     49,676</w:t>
      </w:r>
      <w:r>
        <w:br/>
      </w:r>
      <w:r>
        <w:rPr>
          <w:rStyle w:val="VerbatimChar"/>
        </w:rPr>
        <w:t>## 4    1001 2006 Alabama          1 Autauga County, AL     51,328</w:t>
      </w:r>
      <w:r>
        <w:br/>
      </w:r>
      <w:r>
        <w:rPr>
          <w:rStyle w:val="VerbatimChar"/>
        </w:rPr>
        <w:t>## 5    1001 2007 Alabama          1 Autauga County, AL     52,405</w:t>
      </w:r>
      <w:r>
        <w:br/>
      </w:r>
      <w:r>
        <w:rPr>
          <w:rStyle w:val="VerbatimChar"/>
        </w:rPr>
        <w:t>## 6    1001 2008 Alabama          1 Autauga County, AL     53,277</w:t>
      </w:r>
      <w:r>
        <w:br/>
      </w:r>
      <w:r>
        <w:rPr>
          <w:rStyle w:val="VerbatimChar"/>
        </w:rPr>
        <w:t>##   Model.based.Death.Rate Standard.Deviation Lower.Confidence.Limit</w:t>
      </w:r>
      <w:r>
        <w:br/>
      </w:r>
      <w:r>
        <w:rPr>
          <w:rStyle w:val="VerbatimChar"/>
        </w:rPr>
        <w:t>## 1               6.752270           1.532372               4.394907</w:t>
      </w:r>
      <w:r>
        <w:br/>
      </w:r>
      <w:r>
        <w:rPr>
          <w:rStyle w:val="VerbatimChar"/>
        </w:rPr>
        <w:t>## 2               6.948645           1.449189               4.644302</w:t>
      </w:r>
      <w:r>
        <w:br/>
      </w:r>
      <w:r>
        <w:rPr>
          <w:rStyle w:val="VerbatimChar"/>
        </w:rPr>
        <w:t>## 3               6.587989           1.376595               4.399895</w:t>
      </w:r>
      <w:r>
        <w:br/>
      </w:r>
      <w:r>
        <w:rPr>
          <w:rStyle w:val="VerbatimChar"/>
        </w:rPr>
        <w:t>## 4               8.454333           1.725717               5.693863</w:t>
      </w:r>
      <w:r>
        <w:br/>
      </w:r>
      <w:r>
        <w:rPr>
          <w:rStyle w:val="VerbatimChar"/>
        </w:rPr>
        <w:t>## 5               8.758229           1.777117               5.905313</w:t>
      </w:r>
      <w:r>
        <w:br/>
      </w:r>
      <w:r>
        <w:rPr>
          <w:rStyle w:val="VerbatimChar"/>
        </w:rPr>
        <w:t>## 6               8.898952           1.799995               6.006984</w:t>
      </w:r>
      <w:r>
        <w:br/>
      </w:r>
      <w:r>
        <w:rPr>
          <w:rStyle w:val="VerbatimChar"/>
        </w:rPr>
        <w:t>##   Upper.Confidence.Limit Urban.Rural.Category Census.Division</w:t>
      </w:r>
      <w:r>
        <w:br/>
      </w:r>
      <w:r>
        <w:rPr>
          <w:rStyle w:val="VerbatimChar"/>
        </w:rPr>
        <w:t>## 1               10.37080         Medium Metro               6</w:t>
      </w:r>
      <w:r>
        <w:br/>
      </w:r>
      <w:r>
        <w:rPr>
          <w:rStyle w:val="VerbatimChar"/>
        </w:rPr>
        <w:t>## 2               10.30284         Medium Metro               6</w:t>
      </w:r>
      <w:r>
        <w:br/>
      </w:r>
      <w:r>
        <w:rPr>
          <w:rStyle w:val="VerbatimChar"/>
        </w:rPr>
        <w:t>## 3                9.77489         Medium Metro               6</w:t>
      </w:r>
      <w:r>
        <w:br/>
      </w:r>
      <w:r>
        <w:rPr>
          <w:rStyle w:val="VerbatimChar"/>
        </w:rPr>
        <w:t>## 4               12.43308         Medium Metro               6</w:t>
      </w:r>
      <w:r>
        <w:br/>
      </w:r>
      <w:r>
        <w:rPr>
          <w:rStyle w:val="VerbatimChar"/>
        </w:rPr>
        <w:t>## 5               12.84598         Medium Metro               6</w:t>
      </w:r>
      <w:r>
        <w:br/>
      </w:r>
      <w:r>
        <w:rPr>
          <w:rStyle w:val="VerbatimChar"/>
        </w:rPr>
        <w:t>## 6               13.03717         Medium Metro               6</w:t>
      </w:r>
    </w:p>
    <w:p w14:paraId="5D511776" w14:textId="5CDB11C8" w:rsidR="0052230D" w:rsidRDefault="001D4DF0">
      <w:pPr>
        <w:pStyle w:val="FirstParagraph"/>
      </w:pPr>
      <w:r>
        <w:t>It looks like the data set contains 13 variables:</w:t>
      </w:r>
      <w:ins w:id="160" w:author="Adam Wlostowski" w:date="2020-02-23T19:08:00Z">
        <w:r w:rsidR="00920A7A">
          <w:t xml:space="preserve"> For a complete list of variable descriptions go </w:t>
        </w:r>
      </w:ins>
      <w:ins w:id="161" w:author="Adam Wlostowski" w:date="2020-02-23T19:10:00Z">
        <w:r w:rsidR="00920A7A">
          <w:t>[</w:t>
        </w:r>
      </w:ins>
      <w:ins w:id="162" w:author="Adam Wlostowski" w:date="2020-02-23T19:08:00Z">
        <w:r w:rsidR="00920A7A">
          <w:t>here</w:t>
        </w:r>
      </w:ins>
      <w:ins w:id="163" w:author="Adam Wlostowski" w:date="2020-02-23T19:10:00Z">
        <w:r w:rsidR="00920A7A">
          <w:t>](</w:t>
        </w:r>
        <w:r w:rsidR="00920A7A" w:rsidRPr="00920A7A">
          <w:t xml:space="preserve"> </w:t>
        </w:r>
        <w:r w:rsidR="00920A7A">
          <w:fldChar w:fldCharType="begin"/>
        </w:r>
        <w:r w:rsidR="00920A7A">
          <w:instrText xml:space="preserve"> HYPERLINK "https://data.cdc.gov/NCHS/NCHS-Drug-Poisoning-Mortality-by-County-United-Sta/p56q-jrxg" </w:instrText>
        </w:r>
        <w:r w:rsidR="00920A7A">
          <w:fldChar w:fldCharType="separate"/>
        </w:r>
        <w:r w:rsidR="00920A7A">
          <w:rPr>
            <w:rStyle w:val="Hyperlink"/>
          </w:rPr>
          <w:t>https://data.cdc.gov/NCHS/NCHS-Drug-Poisoning-Mortality-by-County-United-Sta/p56q-jrxg</w:t>
        </w:r>
        <w:r w:rsidR="00920A7A">
          <w:fldChar w:fldCharType="end"/>
        </w:r>
        <w:r w:rsidR="00920A7A">
          <w:t>)</w:t>
        </w:r>
      </w:ins>
      <w:ins w:id="164" w:author="Adam Wlostowski" w:date="2020-02-23T19:08:00Z">
        <w:r w:rsidR="00920A7A">
          <w:t>.</w:t>
        </w:r>
      </w:ins>
      <w:ins w:id="165" w:author="Adam Wlostowski" w:date="2020-02-23T19:09:00Z">
        <w:r w:rsidR="00920A7A">
          <w:t xml:space="preserve"> </w:t>
        </w:r>
      </w:ins>
    </w:p>
    <w:p w14:paraId="0AFDFDEF" w14:textId="36706166" w:rsidR="0052230D" w:rsidDel="00920A7A" w:rsidRDefault="001D4DF0" w:rsidP="00920A7A">
      <w:pPr>
        <w:pStyle w:val="BodyText"/>
        <w:numPr>
          <w:ilvl w:val="0"/>
          <w:numId w:val="11"/>
        </w:numPr>
        <w:rPr>
          <w:del w:id="166" w:author="Adam Wlostowski" w:date="2020-02-23T19:10:00Z"/>
        </w:rPr>
        <w:pPrChange w:id="167" w:author="Adam Wlostowski" w:date="2020-02-23T19:05:00Z">
          <w:pPr>
            <w:pStyle w:val="BodyText"/>
          </w:pPr>
        </w:pPrChange>
      </w:pPr>
      <w:del w:id="168" w:author="Adam Wlostowski" w:date="2020-02-23T19:10:00Z">
        <w:r w:rsidDel="00920A7A">
          <w:delText xml:space="preserve">Column 1, </w:delText>
        </w:r>
        <w:r w:rsidDel="00920A7A">
          <w:rPr>
            <w:rStyle w:val="VerbatimChar"/>
          </w:rPr>
          <w:delText>data$ï..FIPS</w:delText>
        </w:r>
        <w:r w:rsidDel="00920A7A">
          <w:delText>: The state-county fips code . A county-specific numeric classification. Strange variable name out of the box</w:delText>
        </w:r>
      </w:del>
    </w:p>
    <w:p w14:paraId="4D037B29" w14:textId="0AEAAA29" w:rsidR="0052230D" w:rsidDel="00920A7A" w:rsidRDefault="001D4DF0" w:rsidP="00920A7A">
      <w:pPr>
        <w:pStyle w:val="BodyText"/>
        <w:numPr>
          <w:ilvl w:val="0"/>
          <w:numId w:val="11"/>
        </w:numPr>
        <w:rPr>
          <w:del w:id="169" w:author="Adam Wlostowski" w:date="2020-02-23T19:10:00Z"/>
        </w:rPr>
        <w:pPrChange w:id="170" w:author="Adam Wlostowski" w:date="2020-02-23T19:05:00Z">
          <w:pPr>
            <w:pStyle w:val="BodyText"/>
          </w:pPr>
        </w:pPrChange>
      </w:pPr>
      <w:del w:id="171" w:author="Adam Wlostowski" w:date="2020-02-23T19:10:00Z">
        <w:r w:rsidDel="00920A7A">
          <w:delText xml:space="preserve">Column 2, </w:delText>
        </w:r>
        <w:r w:rsidDel="00920A7A">
          <w:rPr>
            <w:rStyle w:val="VerbatimChar"/>
          </w:rPr>
          <w:delText>data$Year</w:delText>
        </w:r>
        <w:r w:rsidDel="00920A7A">
          <w:delText xml:space="preserve">: Year </w:delText>
        </w:r>
      </w:del>
    </w:p>
    <w:p w14:paraId="1998BCB9" w14:textId="4C6F9BF7" w:rsidR="0052230D" w:rsidDel="00920A7A" w:rsidRDefault="001D4DF0" w:rsidP="00920A7A">
      <w:pPr>
        <w:pStyle w:val="BodyText"/>
        <w:numPr>
          <w:ilvl w:val="0"/>
          <w:numId w:val="11"/>
        </w:numPr>
        <w:rPr>
          <w:del w:id="172" w:author="Adam Wlostowski" w:date="2020-02-23T19:10:00Z"/>
        </w:rPr>
        <w:pPrChange w:id="173" w:author="Adam Wlostowski" w:date="2020-02-23T19:05:00Z">
          <w:pPr>
            <w:pStyle w:val="BodyText"/>
          </w:pPr>
        </w:pPrChange>
      </w:pPr>
      <w:del w:id="174" w:author="Adam Wlostowski" w:date="2020-02-23T19:10:00Z">
        <w:r w:rsidDel="00920A7A">
          <w:delText xml:space="preserve">Column 3, </w:delText>
        </w:r>
        <w:r w:rsidDel="00920A7A">
          <w:rPr>
            <w:rStyle w:val="VerbatimChar"/>
          </w:rPr>
          <w:delText>data$State</w:delText>
        </w:r>
        <w:r w:rsidDel="00920A7A">
          <w:delText xml:space="preserve">: State name </w:delText>
        </w:r>
      </w:del>
    </w:p>
    <w:p w14:paraId="138CBD1B" w14:textId="3A8C2583" w:rsidR="0052230D" w:rsidDel="00920A7A" w:rsidRDefault="001D4DF0" w:rsidP="00920A7A">
      <w:pPr>
        <w:pStyle w:val="BodyText"/>
        <w:numPr>
          <w:ilvl w:val="0"/>
          <w:numId w:val="11"/>
        </w:numPr>
        <w:rPr>
          <w:del w:id="175" w:author="Adam Wlostowski" w:date="2020-02-23T19:10:00Z"/>
        </w:rPr>
        <w:pPrChange w:id="176" w:author="Adam Wlostowski" w:date="2020-02-23T19:05:00Z">
          <w:pPr>
            <w:pStyle w:val="BodyText"/>
          </w:pPr>
        </w:pPrChange>
      </w:pPr>
      <w:del w:id="177" w:author="Adam Wlostowski" w:date="2020-02-23T19:10:00Z">
        <w:r w:rsidDel="00920A7A">
          <w:delText xml:space="preserve">Column 4, </w:delText>
        </w:r>
        <w:r w:rsidDel="00920A7A">
          <w:rPr>
            <w:rStyle w:val="VerbatimChar"/>
          </w:rPr>
          <w:delText>data$FIPS.State</w:delText>
        </w:r>
        <w:r w:rsidDel="00920A7A">
          <w:delText xml:space="preserve">: State fips code </w:delText>
        </w:r>
      </w:del>
    </w:p>
    <w:p w14:paraId="193F7B9E" w14:textId="777EDF5D" w:rsidR="0052230D" w:rsidDel="00920A7A" w:rsidRDefault="001D4DF0" w:rsidP="00920A7A">
      <w:pPr>
        <w:pStyle w:val="BodyText"/>
        <w:numPr>
          <w:ilvl w:val="0"/>
          <w:numId w:val="11"/>
        </w:numPr>
        <w:rPr>
          <w:del w:id="178" w:author="Adam Wlostowski" w:date="2020-02-23T19:10:00Z"/>
        </w:rPr>
        <w:pPrChange w:id="179" w:author="Adam Wlostowski" w:date="2020-02-23T19:05:00Z">
          <w:pPr>
            <w:pStyle w:val="BodyText"/>
          </w:pPr>
        </w:pPrChange>
      </w:pPr>
      <w:del w:id="180" w:author="Adam Wlostowski" w:date="2020-02-23T19:10:00Z">
        <w:r w:rsidDel="00920A7A">
          <w:delText xml:space="preserve">Column 5, </w:delText>
        </w:r>
        <w:r w:rsidDel="00920A7A">
          <w:rPr>
            <w:rStyle w:val="VerbatimChar"/>
          </w:rPr>
          <w:delText>data$County</w:delText>
        </w:r>
        <w:r w:rsidDel="00920A7A">
          <w:delText xml:space="preserve">: County name </w:delText>
        </w:r>
      </w:del>
    </w:p>
    <w:p w14:paraId="337628D4" w14:textId="17A69BAC" w:rsidR="0052230D" w:rsidDel="00920A7A" w:rsidRDefault="001D4DF0" w:rsidP="00920A7A">
      <w:pPr>
        <w:pStyle w:val="BodyText"/>
        <w:numPr>
          <w:ilvl w:val="0"/>
          <w:numId w:val="11"/>
        </w:numPr>
        <w:rPr>
          <w:del w:id="181" w:author="Adam Wlostowski" w:date="2020-02-23T19:10:00Z"/>
        </w:rPr>
        <w:pPrChange w:id="182" w:author="Adam Wlostowski" w:date="2020-02-23T19:05:00Z">
          <w:pPr>
            <w:pStyle w:val="BodyText"/>
          </w:pPr>
        </w:pPrChange>
      </w:pPr>
      <w:del w:id="183" w:author="Adam Wlostowski" w:date="2020-02-23T19:10:00Z">
        <w:r w:rsidDel="00920A7A">
          <w:delText xml:space="preserve">Column 6, </w:delText>
        </w:r>
        <w:r w:rsidDel="00920A7A">
          <w:rPr>
            <w:rStyle w:val="VerbatimChar"/>
          </w:rPr>
          <w:delText>data$Population</w:delText>
        </w:r>
        <w:r w:rsidDel="00920A7A">
          <w:delText>: County population</w:delText>
        </w:r>
      </w:del>
      <w:del w:id="184" w:author="Adam Wlostowski" w:date="2020-02-23T19:06:00Z">
        <w:r w:rsidDel="00920A7A">
          <w:delText xml:space="preserve">  !!</w:delText>
        </w:r>
        <w:r w:rsidDel="00920A7A">
          <w:rPr>
            <w:b/>
          </w:rPr>
          <w:delText>WARNING</w:delText>
        </w:r>
        <w:r w:rsidDel="00920A7A">
          <w:delText xml:space="preserve"> There are commas in the Population data - need to change!!</w:delText>
        </w:r>
      </w:del>
    </w:p>
    <w:p w14:paraId="57090AFB" w14:textId="0F6ED413" w:rsidR="0052230D" w:rsidDel="00920A7A" w:rsidRDefault="001D4DF0" w:rsidP="00920A7A">
      <w:pPr>
        <w:pStyle w:val="BodyText"/>
        <w:numPr>
          <w:ilvl w:val="0"/>
          <w:numId w:val="11"/>
        </w:numPr>
        <w:rPr>
          <w:del w:id="185" w:author="Adam Wlostowski" w:date="2020-02-23T19:10:00Z"/>
        </w:rPr>
        <w:pPrChange w:id="186" w:author="Adam Wlostowski" w:date="2020-02-23T19:05:00Z">
          <w:pPr>
            <w:pStyle w:val="BodyText"/>
          </w:pPr>
        </w:pPrChange>
      </w:pPr>
      <w:del w:id="187" w:author="Adam Wlostowski" w:date="2020-02-23T19:10:00Z">
        <w:r w:rsidDel="00920A7A">
          <w:delText xml:space="preserve">Column 7, </w:delText>
        </w:r>
        <w:r w:rsidDel="00920A7A">
          <w:rPr>
            <w:rStyle w:val="VerbatimChar"/>
          </w:rPr>
          <w:delText>data$Model.based.Death.Rate</w:delText>
        </w:r>
        <w:r w:rsidDel="00920A7A">
          <w:delText xml:space="preserve">: A simulated crude rate </w:delText>
        </w:r>
      </w:del>
    </w:p>
    <w:p w14:paraId="10F72158" w14:textId="640631C8" w:rsidR="0052230D" w:rsidDel="00920A7A" w:rsidRDefault="001D4DF0" w:rsidP="00920A7A">
      <w:pPr>
        <w:pStyle w:val="BodyText"/>
        <w:numPr>
          <w:ilvl w:val="0"/>
          <w:numId w:val="11"/>
        </w:numPr>
        <w:rPr>
          <w:del w:id="188" w:author="Adam Wlostowski" w:date="2020-02-23T19:10:00Z"/>
        </w:rPr>
        <w:pPrChange w:id="189" w:author="Adam Wlostowski" w:date="2020-02-23T19:05:00Z">
          <w:pPr>
            <w:pStyle w:val="BodyText"/>
          </w:pPr>
        </w:pPrChange>
      </w:pPr>
      <w:del w:id="190" w:author="Adam Wlostowski" w:date="2020-02-23T19:10:00Z">
        <w:r w:rsidDel="00920A7A">
          <w:delText xml:space="preserve">Column 8, </w:delText>
        </w:r>
        <w:r w:rsidDel="00920A7A">
          <w:rPr>
            <w:rStyle w:val="VerbatimChar"/>
          </w:rPr>
          <w:delText>data$Standard.Deviation</w:delText>
        </w:r>
        <w:r w:rsidDel="00920A7A">
          <w:delText xml:space="preserve">: Standard deviation of model based death rate </w:delText>
        </w:r>
      </w:del>
    </w:p>
    <w:p w14:paraId="73C6DE7E" w14:textId="718FDB10" w:rsidR="0052230D" w:rsidDel="00920A7A" w:rsidRDefault="001D4DF0" w:rsidP="00920A7A">
      <w:pPr>
        <w:pStyle w:val="BodyText"/>
        <w:numPr>
          <w:ilvl w:val="0"/>
          <w:numId w:val="11"/>
        </w:numPr>
        <w:rPr>
          <w:del w:id="191" w:author="Adam Wlostowski" w:date="2020-02-23T19:10:00Z"/>
        </w:rPr>
        <w:pPrChange w:id="192" w:author="Adam Wlostowski" w:date="2020-02-23T19:05:00Z">
          <w:pPr>
            <w:pStyle w:val="BodyText"/>
          </w:pPr>
        </w:pPrChange>
      </w:pPr>
      <w:del w:id="193" w:author="Adam Wlostowski" w:date="2020-02-23T19:10:00Z">
        <w:r w:rsidDel="00920A7A">
          <w:delText xml:space="preserve">Column 9, </w:delText>
        </w:r>
        <w:r w:rsidDel="00920A7A">
          <w:rPr>
            <w:rStyle w:val="VerbatimChar"/>
          </w:rPr>
          <w:delText>data$Lower.Confidence.Limit</w:delText>
        </w:r>
        <w:r w:rsidDel="00920A7A">
          <w:delText xml:space="preserve">: Lower confidence limit of model based death rate </w:delText>
        </w:r>
      </w:del>
    </w:p>
    <w:p w14:paraId="2F528A73" w14:textId="691413B5" w:rsidR="0052230D" w:rsidDel="00920A7A" w:rsidRDefault="001D4DF0" w:rsidP="00920A7A">
      <w:pPr>
        <w:pStyle w:val="BodyText"/>
        <w:numPr>
          <w:ilvl w:val="0"/>
          <w:numId w:val="11"/>
        </w:numPr>
        <w:rPr>
          <w:del w:id="194" w:author="Adam Wlostowski" w:date="2020-02-23T19:10:00Z"/>
        </w:rPr>
        <w:pPrChange w:id="195" w:author="Adam Wlostowski" w:date="2020-02-23T19:05:00Z">
          <w:pPr>
            <w:pStyle w:val="BodyText"/>
          </w:pPr>
        </w:pPrChange>
      </w:pPr>
      <w:del w:id="196" w:author="Adam Wlostowski" w:date="2020-02-23T19:10:00Z">
        <w:r w:rsidDel="00920A7A">
          <w:delText xml:space="preserve">Column 10, </w:delText>
        </w:r>
        <w:r w:rsidDel="00920A7A">
          <w:rPr>
            <w:rStyle w:val="VerbatimChar"/>
          </w:rPr>
          <w:delText>data$Upper.Confidence.Limit</w:delText>
        </w:r>
        <w:r w:rsidDel="00920A7A">
          <w:delText xml:space="preserve">: Upper confidence limit of model based death rate </w:delText>
        </w:r>
      </w:del>
    </w:p>
    <w:p w14:paraId="0C962F3A" w14:textId="152E26BC" w:rsidR="0052230D" w:rsidDel="00920A7A" w:rsidRDefault="001D4DF0" w:rsidP="00920A7A">
      <w:pPr>
        <w:pStyle w:val="BodyText"/>
        <w:numPr>
          <w:ilvl w:val="0"/>
          <w:numId w:val="11"/>
        </w:numPr>
        <w:rPr>
          <w:del w:id="197" w:author="Adam Wlostowski" w:date="2020-02-23T19:10:00Z"/>
        </w:rPr>
        <w:pPrChange w:id="198" w:author="Adam Wlostowski" w:date="2020-02-23T19:05:00Z">
          <w:pPr>
            <w:pStyle w:val="BodyText"/>
          </w:pPr>
        </w:pPrChange>
      </w:pPr>
      <w:del w:id="199" w:author="Adam Wlostowski" w:date="2020-02-23T19:10:00Z">
        <w:r w:rsidDel="00920A7A">
          <w:delText xml:space="preserve">Column 11, </w:delText>
        </w:r>
        <w:r w:rsidDel="00920A7A">
          <w:rPr>
            <w:rStyle w:val="VerbatimChar"/>
          </w:rPr>
          <w:delText>data$Urban.Rural.Category</w:delText>
        </w:r>
        <w:r w:rsidDel="00920A7A">
          <w:delText xml:space="preserve">: Categorical variable describing the county setting on a gradient from rural to urban </w:delText>
        </w:r>
      </w:del>
    </w:p>
    <w:p w14:paraId="789E888D" w14:textId="4E21A74E" w:rsidR="0052230D" w:rsidDel="00920A7A" w:rsidRDefault="001D4DF0" w:rsidP="00920A7A">
      <w:pPr>
        <w:pStyle w:val="BodyText"/>
        <w:numPr>
          <w:ilvl w:val="0"/>
          <w:numId w:val="11"/>
        </w:numPr>
        <w:rPr>
          <w:del w:id="200" w:author="Adam Wlostowski" w:date="2020-02-23T19:10:00Z"/>
        </w:rPr>
        <w:pPrChange w:id="201" w:author="Adam Wlostowski" w:date="2020-02-23T19:05:00Z">
          <w:pPr>
            <w:pStyle w:val="BodyText"/>
          </w:pPr>
        </w:pPrChange>
      </w:pPr>
      <w:del w:id="202" w:author="Adam Wlostowski" w:date="2020-02-23T19:10:00Z">
        <w:r w:rsidDel="00920A7A">
          <w:delText xml:space="preserve">Column 12, </w:delText>
        </w:r>
        <w:r w:rsidDel="00920A7A">
          <w:rPr>
            <w:rStyle w:val="VerbatimChar"/>
          </w:rPr>
          <w:delText>data$Census.Division</w:delText>
        </w:r>
        <w:r w:rsidDel="00920A7A">
          <w:delText>: U.S. census dicision code</w:delText>
        </w:r>
      </w:del>
      <w:del w:id="203" w:author="Adam Wlostowski" w:date="2020-02-23T19:06:00Z">
        <w:r w:rsidDel="00920A7A">
          <w:delText xml:space="preserve"> </w:delText>
        </w:r>
      </w:del>
      <w:del w:id="204" w:author="Adam Wlostowski" w:date="2020-02-23T19:10:00Z">
        <w:r w:rsidDel="00920A7A">
          <w:delText>.</w:delText>
        </w:r>
      </w:del>
    </w:p>
    <w:p w14:paraId="74E98A2C" w14:textId="60F473BC" w:rsidR="0052230D" w:rsidRDefault="001D4DF0">
      <w:pPr>
        <w:pStyle w:val="BodyText"/>
      </w:pPr>
      <w:r>
        <w:t>The variable we will be paying lots of attention to in this project is</w:t>
      </w:r>
      <w:ins w:id="205" w:author="Adam Wlostowski" w:date="2020-02-23T19:07:00Z">
        <w:r w:rsidR="00920A7A">
          <w:t xml:space="preserve"> </w:t>
        </w:r>
        <w:proofErr w:type="gramStart"/>
        <w:r w:rsidR="00920A7A">
          <w:t>`</w:t>
        </w:r>
      </w:ins>
      <w:proofErr w:type="spellStart"/>
      <w:r>
        <w:rPr>
          <w:rStyle w:val="VerbatimChar"/>
        </w:rPr>
        <w:t>data$Model.based.Death.Rate</w:t>
      </w:r>
      <w:proofErr w:type="spellEnd"/>
      <w:proofErr w:type="gramEnd"/>
      <w:ins w:id="206" w:author="Adam Wlostowski" w:date="2020-02-23T19:07:00Z">
        <w:r w:rsidR="00920A7A">
          <w:rPr>
            <w:rStyle w:val="VerbatimChar"/>
          </w:rPr>
          <w:t>`</w:t>
        </w:r>
      </w:ins>
      <w:r>
        <w:t xml:space="preserve">. This variable is also known as the </w:t>
      </w:r>
      <w:ins w:id="207" w:author="Adam Wlostowski" w:date="2020-02-23T19:08:00Z">
        <w:r w:rsidR="00920A7A">
          <w:t>“c</w:t>
        </w:r>
      </w:ins>
      <w:del w:id="208" w:author="Adam Wlostowski" w:date="2020-02-23T19:08:00Z">
        <w:r w:rsidDel="00920A7A">
          <w:delText>C</w:delText>
        </w:r>
      </w:del>
      <w:r>
        <w:t xml:space="preserve">rude </w:t>
      </w:r>
      <w:ins w:id="209" w:author="Adam Wlostowski" w:date="2020-02-23T19:08:00Z">
        <w:r w:rsidR="00920A7A">
          <w:t>r</w:t>
        </w:r>
      </w:ins>
      <w:del w:id="210" w:author="Adam Wlostowski" w:date="2020-02-23T19:08:00Z">
        <w:r w:rsidDel="00920A7A">
          <w:delText>R</w:delText>
        </w:r>
      </w:del>
      <w:r>
        <w:t>ate</w:t>
      </w:r>
      <w:ins w:id="211" w:author="Adam Wlostowski" w:date="2020-02-23T19:08:00Z">
        <w:r w:rsidR="00920A7A">
          <w:t>”</w:t>
        </w:r>
      </w:ins>
      <w:ins w:id="212" w:author="Adam Wlostowski" w:date="2020-02-23T19:11:00Z">
        <w:r w:rsidR="00920A7A">
          <w:t xml:space="preserve"> -</w:t>
        </w:r>
      </w:ins>
      <w:del w:id="213" w:author="Adam Wlostowski" w:date="2020-02-23T19:11:00Z">
        <w:r w:rsidDel="00920A7A">
          <w:delText>, or</w:delText>
        </w:r>
      </w:del>
      <w:r>
        <w:t xml:space="preserve"> the number of fatalities reported each calendar year per 100,000 people:</w:t>
      </w:r>
    </w:p>
    <w:p w14:paraId="3E66AB0D" w14:textId="654A0CB6" w:rsidR="0052230D" w:rsidRDefault="00920A7A">
      <w:pPr>
        <w:pStyle w:val="BodyText"/>
      </w:pPr>
      <w:proofErr w:type="gramStart"/>
      <w:ins w:id="214" w:author="Adam Wlostowski" w:date="2020-02-23T19:08:00Z">
        <w:r>
          <w:rPr>
            <w:rStyle w:val="VerbatimChar"/>
          </w:rPr>
          <w:t>`</w:t>
        </w:r>
      </w:ins>
      <w:proofErr w:type="spellStart"/>
      <w:r w:rsidR="001D4DF0">
        <w:rPr>
          <w:rStyle w:val="VerbatimChar"/>
        </w:rPr>
        <w:t>data$Model.based.Death.Rate</w:t>
      </w:r>
      <w:proofErr w:type="spellEnd"/>
      <w:proofErr w:type="gramEnd"/>
      <w:r w:rsidR="001D4DF0">
        <w:rPr>
          <w:rStyle w:val="VerbatimChar"/>
        </w:rPr>
        <w:t xml:space="preserve"> = (Deaths/Population) * 100000</w:t>
      </w:r>
      <w:ins w:id="215" w:author="Adam Wlostowski" w:date="2020-02-23T19:08:00Z">
        <w:r>
          <w:rPr>
            <w:rStyle w:val="VerbatimChar"/>
          </w:rPr>
          <w:t>`</w:t>
        </w:r>
      </w:ins>
    </w:p>
    <w:p w14:paraId="03BCEF50" w14:textId="77777777" w:rsidR="0052230D" w:rsidRDefault="001D4DF0">
      <w:pPr>
        <w:pStyle w:val="Heading2"/>
      </w:pPr>
      <w:bookmarkStart w:id="216" w:name="data-cleaning"/>
      <w:bookmarkStart w:id="217" w:name="_Toc33369059"/>
      <w:r>
        <w:t>Data Cleaning</w:t>
      </w:r>
      <w:bookmarkEnd w:id="216"/>
      <w:bookmarkEnd w:id="217"/>
    </w:p>
    <w:p w14:paraId="02357E86" w14:textId="77777777" w:rsidR="0052230D" w:rsidRDefault="001D4DF0">
      <w:pPr>
        <w:pStyle w:val="FirstParagraph"/>
      </w:pPr>
      <w:r>
        <w:t xml:space="preserve">There are a few clean-up needs before we start working with the data. First, I want to change the fips code variable </w:t>
      </w:r>
      <w:r>
        <w:rPr>
          <w:rStyle w:val="VerbatimChar"/>
        </w:rPr>
        <w:t>data$ï..FIPS</w:t>
      </w:r>
      <w:r>
        <w:t xml:space="preserve"> to something a little less strange</w:t>
      </w:r>
    </w:p>
    <w:p w14:paraId="59437F78" w14:textId="77777777" w:rsidR="0052230D" w:rsidRDefault="001D4DF0">
      <w:pPr>
        <w:pStyle w:val="SourceCode"/>
      </w:pPr>
      <w:r>
        <w:rPr>
          <w:rStyle w:val="KeywordTok"/>
        </w:rPr>
        <w:t>colnames</w:t>
      </w:r>
      <w:r>
        <w:rPr>
          <w:rStyle w:val="NormalTok"/>
        </w:rPr>
        <w:t>(data)[</w:t>
      </w:r>
      <w:r>
        <w:rPr>
          <w:rStyle w:val="KeywordTok"/>
        </w:rPr>
        <w:t>colnames</w:t>
      </w:r>
      <w:r>
        <w:rPr>
          <w:rStyle w:val="NormalTok"/>
        </w:rPr>
        <w:t xml:space="preserve">(data) </w:t>
      </w:r>
      <w:r>
        <w:rPr>
          <w:rStyle w:val="OperatorTok"/>
        </w:rPr>
        <w:t>==</w:t>
      </w:r>
      <w:r>
        <w:rPr>
          <w:rStyle w:val="StringTok"/>
        </w:rPr>
        <w:t xml:space="preserve"> "ï..FIPS"</w:t>
      </w:r>
      <w:r>
        <w:rPr>
          <w:rStyle w:val="NormalTok"/>
        </w:rPr>
        <w:t>] &lt;-</w:t>
      </w:r>
      <w:r>
        <w:rPr>
          <w:rStyle w:val="StringTok"/>
        </w:rPr>
        <w:t xml:space="preserve"> "fips"</w:t>
      </w:r>
    </w:p>
    <w:p w14:paraId="0D7DFF8F" w14:textId="4ED8454B" w:rsidR="0052230D" w:rsidRDefault="001D4DF0">
      <w:pPr>
        <w:pStyle w:val="FirstParagraph"/>
      </w:pPr>
      <w:r>
        <w:t>Next, we need to co</w:t>
      </w:r>
      <w:ins w:id="218" w:author="Adam Wlostowski" w:date="2020-02-23T19:17:00Z">
        <w:r w:rsidR="0022102D">
          <w:t>n</w:t>
        </w:r>
      </w:ins>
      <w:r>
        <w:t>vert population from a factor to a numeric variable type</w:t>
      </w:r>
    </w:p>
    <w:p w14:paraId="35C1B6B7" w14:textId="77777777" w:rsidR="0052230D" w:rsidRDefault="001D4DF0">
      <w:pPr>
        <w:pStyle w:val="SourceCode"/>
      </w:pPr>
      <w:r>
        <w:rPr>
          <w:rStyle w:val="CommentTok"/>
        </w:rPr>
        <w:t># convert from factor to character</w:t>
      </w:r>
      <w:r>
        <w:br/>
      </w:r>
      <w:r>
        <w:rPr>
          <w:rStyle w:val="NormalTok"/>
        </w:rPr>
        <w:t>data</w:t>
      </w:r>
      <w:r>
        <w:rPr>
          <w:rStyle w:val="OperatorTok"/>
        </w:rPr>
        <w:t>$</w:t>
      </w:r>
      <w:r>
        <w:rPr>
          <w:rStyle w:val="NormalTok"/>
        </w:rPr>
        <w:t>Population =</w:t>
      </w:r>
      <w:r>
        <w:rPr>
          <w:rStyle w:val="StringTok"/>
        </w:rPr>
        <w:t xml:space="preserve"> </w:t>
      </w:r>
      <w:r>
        <w:rPr>
          <w:rStyle w:val="KeywordTok"/>
        </w:rPr>
        <w:t>as.character</w:t>
      </w:r>
      <w:r>
        <w:rPr>
          <w:rStyle w:val="NormalTok"/>
        </w:rPr>
        <w:t>(data</w:t>
      </w:r>
      <w:r>
        <w:rPr>
          <w:rStyle w:val="OperatorTok"/>
        </w:rPr>
        <w:t>$</w:t>
      </w:r>
      <w:r>
        <w:rPr>
          <w:rStyle w:val="NormalTok"/>
        </w:rPr>
        <w:t>Population)</w:t>
      </w:r>
      <w:r>
        <w:br/>
      </w:r>
      <w:r>
        <w:br/>
      </w:r>
      <w:r>
        <w:rPr>
          <w:rStyle w:val="CommentTok"/>
        </w:rPr>
        <w:t># remove those pesky commas!</w:t>
      </w:r>
      <w:r>
        <w:br/>
      </w:r>
      <w:r>
        <w:rPr>
          <w:rStyle w:val="NormalTok"/>
        </w:rPr>
        <w:t>data</w:t>
      </w:r>
      <w:r>
        <w:rPr>
          <w:rStyle w:val="OperatorTok"/>
        </w:rPr>
        <w:t>$</w:t>
      </w:r>
      <w:r>
        <w:rPr>
          <w:rStyle w:val="NormalTok"/>
        </w:rPr>
        <w:t>Population =</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data</w:t>
      </w:r>
      <w:r>
        <w:rPr>
          <w:rStyle w:val="OperatorTok"/>
        </w:rPr>
        <w:t>$</w:t>
      </w:r>
      <w:r>
        <w:rPr>
          <w:rStyle w:val="NormalTok"/>
        </w:rPr>
        <w:t>Population)</w:t>
      </w:r>
      <w:r>
        <w:br/>
      </w:r>
      <w:r>
        <w:br/>
      </w:r>
      <w:r>
        <w:rPr>
          <w:rStyle w:val="CommentTok"/>
        </w:rPr>
        <w:t># convert from character to integer</w:t>
      </w:r>
      <w:r>
        <w:br/>
      </w:r>
      <w:r>
        <w:rPr>
          <w:rStyle w:val="NormalTok"/>
        </w:rPr>
        <w:t>data</w:t>
      </w:r>
      <w:r>
        <w:rPr>
          <w:rStyle w:val="OperatorTok"/>
        </w:rPr>
        <w:t>$</w:t>
      </w:r>
      <w:r>
        <w:rPr>
          <w:rStyle w:val="NormalTok"/>
        </w:rPr>
        <w:t>Population =</w:t>
      </w:r>
      <w:r>
        <w:rPr>
          <w:rStyle w:val="StringTok"/>
        </w:rPr>
        <w:t xml:space="preserve"> </w:t>
      </w:r>
      <w:r>
        <w:rPr>
          <w:rStyle w:val="KeywordTok"/>
        </w:rPr>
        <w:t>as.integer</w:t>
      </w:r>
      <w:r>
        <w:rPr>
          <w:rStyle w:val="NormalTok"/>
        </w:rPr>
        <w:t>(data</w:t>
      </w:r>
      <w:r>
        <w:rPr>
          <w:rStyle w:val="OperatorTok"/>
        </w:rPr>
        <w:t>$</w:t>
      </w:r>
      <w:r>
        <w:rPr>
          <w:rStyle w:val="NormalTok"/>
        </w:rPr>
        <w:t>Population)</w:t>
      </w:r>
      <w:r>
        <w:br/>
      </w:r>
      <w:r>
        <w:br/>
      </w:r>
      <w:r>
        <w:rPr>
          <w:rStyle w:val="CommentTok"/>
        </w:rPr>
        <w:lastRenderedPageBreak/>
        <w:t># print the a snippet of the data to visually inspect</w:t>
      </w:r>
      <w:r>
        <w:br/>
      </w:r>
      <w:r>
        <w:rPr>
          <w:rStyle w:val="NormalTok"/>
        </w:rPr>
        <w:t xml:space="preserve">data </w:t>
      </w:r>
      <w:r>
        <w:rPr>
          <w:rStyle w:val="OperatorTok"/>
        </w:rPr>
        <w:t>%&gt;%</w:t>
      </w:r>
      <w:r>
        <w:rPr>
          <w:rStyle w:val="StringTok"/>
        </w:rPr>
        <w:t xml:space="preserve"> </w:t>
      </w:r>
      <w:r>
        <w:rPr>
          <w:rStyle w:val="KeywordTok"/>
        </w:rPr>
        <w:t>head</w:t>
      </w:r>
      <w:r>
        <w:rPr>
          <w:rStyle w:val="NormalTok"/>
        </w:rPr>
        <w:t>()</w:t>
      </w:r>
    </w:p>
    <w:p w14:paraId="638B52EF" w14:textId="77777777" w:rsidR="0052230D" w:rsidRDefault="001D4DF0">
      <w:pPr>
        <w:pStyle w:val="SourceCode"/>
      </w:pPr>
      <w:r>
        <w:rPr>
          <w:rStyle w:val="VerbatimChar"/>
        </w:rPr>
        <w:t>##   fips Year   State FIPS.State             County Population</w:t>
      </w:r>
      <w:r>
        <w:br/>
      </w:r>
      <w:r>
        <w:rPr>
          <w:rStyle w:val="VerbatimChar"/>
        </w:rPr>
        <w:t>## 1 1001 2003 Alabama          1 Autauga County, AL      46800</w:t>
      </w:r>
      <w:r>
        <w:br/>
      </w:r>
      <w:r>
        <w:rPr>
          <w:rStyle w:val="VerbatimChar"/>
        </w:rPr>
        <w:t>## 2 1001 2004 Alabama          1 Autauga County, AL      48366</w:t>
      </w:r>
      <w:r>
        <w:br/>
      </w:r>
      <w:r>
        <w:rPr>
          <w:rStyle w:val="VerbatimChar"/>
        </w:rPr>
        <w:t>## 3 1001 2005 Alabama          1 Autauga County, AL      49676</w:t>
      </w:r>
      <w:r>
        <w:br/>
      </w:r>
      <w:r>
        <w:rPr>
          <w:rStyle w:val="VerbatimChar"/>
        </w:rPr>
        <w:t>## 4 1001 2006 Alabama          1 Autauga County, AL      51328</w:t>
      </w:r>
      <w:r>
        <w:br/>
      </w:r>
      <w:r>
        <w:rPr>
          <w:rStyle w:val="VerbatimChar"/>
        </w:rPr>
        <w:t>## 5 1001 2007 Alabama          1 Autauga County, AL      52405</w:t>
      </w:r>
      <w:r>
        <w:br/>
      </w:r>
      <w:r>
        <w:rPr>
          <w:rStyle w:val="VerbatimChar"/>
        </w:rPr>
        <w:t>## 6 1001 2008 Alabama          1 Autauga County, AL      53277</w:t>
      </w:r>
      <w:r>
        <w:br/>
      </w:r>
      <w:r>
        <w:rPr>
          <w:rStyle w:val="VerbatimChar"/>
        </w:rPr>
        <w:t>##   Model.based.Death.Rate Standard.Deviation Lower.Confidence.Limit</w:t>
      </w:r>
      <w:r>
        <w:br/>
      </w:r>
      <w:r>
        <w:rPr>
          <w:rStyle w:val="VerbatimChar"/>
        </w:rPr>
        <w:t>## 1               6.752270           1.532372               4.394907</w:t>
      </w:r>
      <w:r>
        <w:br/>
      </w:r>
      <w:r>
        <w:rPr>
          <w:rStyle w:val="VerbatimChar"/>
        </w:rPr>
        <w:t>## 2               6.948645           1.449189               4.644302</w:t>
      </w:r>
      <w:r>
        <w:br/>
      </w:r>
      <w:r>
        <w:rPr>
          <w:rStyle w:val="VerbatimChar"/>
        </w:rPr>
        <w:t>## 3               6.587989           1.376595               4.399895</w:t>
      </w:r>
      <w:r>
        <w:br/>
      </w:r>
      <w:r>
        <w:rPr>
          <w:rStyle w:val="VerbatimChar"/>
        </w:rPr>
        <w:t>## 4               8.454333           1.725717               5.693863</w:t>
      </w:r>
      <w:r>
        <w:br/>
      </w:r>
      <w:r>
        <w:rPr>
          <w:rStyle w:val="VerbatimChar"/>
        </w:rPr>
        <w:t>## 5               8.758229           1.777117               5.905313</w:t>
      </w:r>
      <w:r>
        <w:br/>
      </w:r>
      <w:r>
        <w:rPr>
          <w:rStyle w:val="VerbatimChar"/>
        </w:rPr>
        <w:t>## 6               8.898952           1.799995               6.006984</w:t>
      </w:r>
      <w:r>
        <w:br/>
      </w:r>
      <w:r>
        <w:rPr>
          <w:rStyle w:val="VerbatimChar"/>
        </w:rPr>
        <w:t>##   Upper.Confidence.Limit Urban.Rural.Category Census.Division</w:t>
      </w:r>
      <w:r>
        <w:br/>
      </w:r>
      <w:r>
        <w:rPr>
          <w:rStyle w:val="VerbatimChar"/>
        </w:rPr>
        <w:t>## 1               10.37080         Medium Metro               6</w:t>
      </w:r>
      <w:r>
        <w:br/>
      </w:r>
      <w:r>
        <w:rPr>
          <w:rStyle w:val="VerbatimChar"/>
        </w:rPr>
        <w:t>## 2               10.30284         Medium Metro               6</w:t>
      </w:r>
      <w:r>
        <w:br/>
      </w:r>
      <w:r>
        <w:rPr>
          <w:rStyle w:val="VerbatimChar"/>
        </w:rPr>
        <w:t>## 3                9.77489         Medium Metro               6</w:t>
      </w:r>
      <w:r>
        <w:br/>
      </w:r>
      <w:r>
        <w:rPr>
          <w:rStyle w:val="VerbatimChar"/>
        </w:rPr>
        <w:t>## 4               12.43308         Medium Metro               6</w:t>
      </w:r>
      <w:r>
        <w:br/>
      </w:r>
      <w:r>
        <w:rPr>
          <w:rStyle w:val="VerbatimChar"/>
        </w:rPr>
        <w:t>## 5               12.84598         Medium Metro               6</w:t>
      </w:r>
      <w:r>
        <w:br/>
      </w:r>
      <w:r>
        <w:rPr>
          <w:rStyle w:val="VerbatimChar"/>
        </w:rPr>
        <w:t>## 6               13.03717         Medium Metro               6</w:t>
      </w:r>
    </w:p>
    <w:p w14:paraId="72F98D76" w14:textId="77777777" w:rsidR="0052230D" w:rsidRDefault="001D4DF0">
      <w:pPr>
        <w:pStyle w:val="Heading1"/>
      </w:pPr>
      <w:bookmarkStart w:id="219" w:name="investigation"/>
      <w:bookmarkStart w:id="220" w:name="_Toc33369060"/>
      <w:r>
        <w:t>Investigation</w:t>
      </w:r>
      <w:bookmarkEnd w:id="219"/>
      <w:bookmarkEnd w:id="220"/>
    </w:p>
    <w:p w14:paraId="6AB4E49F" w14:textId="77777777" w:rsidR="0052230D" w:rsidRDefault="001D4DF0">
      <w:pPr>
        <w:pStyle w:val="Heading2"/>
      </w:pPr>
      <w:bookmarkStart w:id="221" w:name="national-trend-temporal"/>
      <w:bookmarkStart w:id="222" w:name="_Toc33369061"/>
      <w:r>
        <w:t>National trend, temporal</w:t>
      </w:r>
      <w:bookmarkEnd w:id="221"/>
      <w:bookmarkEnd w:id="222"/>
    </w:p>
    <w:p w14:paraId="38B3923C" w14:textId="6BB50883" w:rsidR="0052230D" w:rsidRDefault="001D4DF0">
      <w:pPr>
        <w:pStyle w:val="FirstParagraph"/>
      </w:pPr>
      <w:del w:id="223" w:author="Adam Wlostowski" w:date="2020-02-23T19:19:00Z">
        <w:r w:rsidDel="0022102D">
          <w:delText>Let’s take at how the number of overdose deaths in the U.S. are changing over time.</w:delText>
        </w:r>
      </w:del>
      <w:ins w:id="224" w:author="Adam Wlostowski" w:date="2020-02-23T19:19:00Z">
        <w:r w:rsidR="0022102D">
          <w:t xml:space="preserve">Let’s </w:t>
        </w:r>
        <w:proofErr w:type="gramStart"/>
        <w:r w:rsidR="0022102D">
          <w:t>take a look</w:t>
        </w:r>
        <w:proofErr w:type="gramEnd"/>
        <w:r w:rsidR="0022102D">
          <w:t xml:space="preserve"> at how national overdose deaths are growing with time.</w:t>
        </w:r>
      </w:ins>
    </w:p>
    <w:p w14:paraId="5BFDE5E8" w14:textId="77777777" w:rsidR="0052230D" w:rsidRDefault="001D4DF0">
      <w:pPr>
        <w:pStyle w:val="SourceCode"/>
      </w:pPr>
      <w:r>
        <w:rPr>
          <w:rStyle w:val="CommentTok"/>
        </w:rPr>
        <w:t xml:space="preserve"># calculate the number of fatalaties each year, nationwide. </w:t>
      </w:r>
      <w:r>
        <w:br/>
      </w:r>
      <w:r>
        <w:rPr>
          <w:rStyle w:val="NormalTok"/>
        </w:rPr>
        <w:t>national_deaths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mutate</w:t>
      </w:r>
      <w:r>
        <w:rPr>
          <w:rStyle w:val="NormalTok"/>
        </w:rPr>
        <w:t>(</w:t>
      </w:r>
      <w:r>
        <w:rPr>
          <w:rStyle w:val="DataTypeTok"/>
        </w:rPr>
        <w:t>Deaths =</w:t>
      </w:r>
      <w:r>
        <w:rPr>
          <w:rStyle w:val="NormalTok"/>
        </w:rPr>
        <w:t xml:space="preserve"> (data</w:t>
      </w:r>
      <w:r>
        <w:rPr>
          <w:rStyle w:val="OperatorTok"/>
        </w:rPr>
        <w:t>$</w:t>
      </w:r>
      <w:r>
        <w:rPr>
          <w:rStyle w:val="NormalTok"/>
        </w:rPr>
        <w:t>Population</w:t>
      </w:r>
      <w:r>
        <w:rPr>
          <w:rStyle w:val="OperatorTok"/>
        </w:rPr>
        <w:t>/</w:t>
      </w:r>
      <w:r>
        <w:rPr>
          <w:rStyle w:val="DecValTok"/>
        </w:rPr>
        <w:t>100000</w:t>
      </w:r>
      <w:r>
        <w:rPr>
          <w:rStyle w:val="NormalTok"/>
        </w:rPr>
        <w:t xml:space="preserve">) </w:t>
      </w:r>
      <w:r>
        <w:rPr>
          <w:rStyle w:val="OperatorTok"/>
        </w:rPr>
        <w:t>*</w:t>
      </w:r>
      <w:r>
        <w:rPr>
          <w:rStyle w:val="StringTok"/>
        </w:rPr>
        <w:t xml:space="preserve"> </w:t>
      </w:r>
      <w:r>
        <w:rPr>
          <w:rStyle w:val="NormalTok"/>
        </w:rPr>
        <w:t>data</w:t>
      </w:r>
      <w:r>
        <w:rPr>
          <w:rStyle w:val="OperatorTok"/>
        </w:rPr>
        <w:t>$</w:t>
      </w:r>
      <w:r>
        <w:rPr>
          <w:rStyle w:val="NormalTok"/>
        </w:rPr>
        <w:t xml:space="preserve">Model.based.Death.Rate)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summarize</w:t>
      </w:r>
      <w:r>
        <w:rPr>
          <w:rStyle w:val="NormalTok"/>
        </w:rPr>
        <w:t>(</w:t>
      </w:r>
      <w:r>
        <w:rPr>
          <w:rStyle w:val="DataTypeTok"/>
        </w:rPr>
        <w:t>Total.Deaths =</w:t>
      </w:r>
      <w:r>
        <w:rPr>
          <w:rStyle w:val="NormalTok"/>
        </w:rPr>
        <w:t xml:space="preserve"> </w:t>
      </w:r>
      <w:r>
        <w:rPr>
          <w:rStyle w:val="KeywordTok"/>
        </w:rPr>
        <w:t>sum</w:t>
      </w:r>
      <w:r>
        <w:rPr>
          <w:rStyle w:val="NormalTok"/>
        </w:rPr>
        <w:t xml:space="preserve">(Deaths, </w:t>
      </w:r>
      <w:r>
        <w:rPr>
          <w:rStyle w:val="DataTypeTok"/>
        </w:rPr>
        <w:t>na.rm =</w:t>
      </w:r>
      <w:r>
        <w:rPr>
          <w:rStyle w:val="NormalTok"/>
        </w:rPr>
        <w:t xml:space="preserve"> T))</w:t>
      </w:r>
      <w:r>
        <w:br/>
      </w:r>
      <w:r>
        <w:br/>
      </w:r>
      <w:r>
        <w:rPr>
          <w:rStyle w:val="CommentTok"/>
        </w:rPr>
        <w:t># calculate the percent increase from 1999 to 2018</w:t>
      </w:r>
      <w:r>
        <w:br/>
      </w:r>
      <w:r>
        <w:rPr>
          <w:rStyle w:val="NormalTok"/>
        </w:rPr>
        <w:t>pct_increase &lt;-</w:t>
      </w:r>
      <w:r>
        <w:rPr>
          <w:rStyle w:val="StringTok"/>
        </w:rPr>
        <w:t xml:space="preserve"> </w:t>
      </w:r>
      <w:r>
        <w:rPr>
          <w:rStyle w:val="NormalTok"/>
        </w:rPr>
        <w:t>((</w:t>
      </w:r>
      <w:r>
        <w:rPr>
          <w:rStyle w:val="KeywordTok"/>
        </w:rPr>
        <w:t>filter</w:t>
      </w:r>
      <w:r>
        <w:rPr>
          <w:rStyle w:val="NormalTok"/>
        </w:rPr>
        <w:t xml:space="preserve">(national_deaths, Year </w:t>
      </w:r>
      <w:r>
        <w:rPr>
          <w:rStyle w:val="OperatorTok"/>
        </w:rPr>
        <w:t>==</w:t>
      </w:r>
      <w:r>
        <w:rPr>
          <w:rStyle w:val="StringTok"/>
        </w:rPr>
        <w:t xml:space="preserve"> </w:t>
      </w:r>
      <w:r>
        <w:rPr>
          <w:rStyle w:val="DecValTok"/>
        </w:rPr>
        <w:t>2017</w:t>
      </w:r>
      <w:r>
        <w:rPr>
          <w:rStyle w:val="NormalTok"/>
        </w:rPr>
        <w:t>)</w:t>
      </w:r>
      <w:r>
        <w:rPr>
          <w:rStyle w:val="OperatorTok"/>
        </w:rPr>
        <w:t>$</w:t>
      </w:r>
      <w:r>
        <w:rPr>
          <w:rStyle w:val="NormalTok"/>
        </w:rPr>
        <w:t xml:space="preserve">Total.Deaths </w:t>
      </w:r>
      <w:r>
        <w:rPr>
          <w:rStyle w:val="OperatorTok"/>
        </w:rPr>
        <w:t>-</w:t>
      </w:r>
      <w:r>
        <w:rPr>
          <w:rStyle w:val="StringTok"/>
        </w:rPr>
        <w:t xml:space="preserve"> </w:t>
      </w:r>
      <w:r>
        <w:rPr>
          <w:rStyle w:val="KeywordTok"/>
        </w:rPr>
        <w:t>filter</w:t>
      </w:r>
      <w:r>
        <w:rPr>
          <w:rStyle w:val="NormalTok"/>
        </w:rPr>
        <w:t xml:space="preserve">(national_deaths, Year </w:t>
      </w:r>
      <w:r>
        <w:rPr>
          <w:rStyle w:val="OperatorTok"/>
        </w:rPr>
        <w:t>==</w:t>
      </w:r>
      <w:r>
        <w:rPr>
          <w:rStyle w:val="StringTok"/>
        </w:rPr>
        <w:t xml:space="preserve"> </w:t>
      </w:r>
      <w:r>
        <w:rPr>
          <w:rStyle w:val="DecValTok"/>
        </w:rPr>
        <w:t>2003</w:t>
      </w:r>
      <w:r>
        <w:rPr>
          <w:rStyle w:val="NormalTok"/>
        </w:rPr>
        <w:t>)</w:t>
      </w:r>
      <w:r>
        <w:rPr>
          <w:rStyle w:val="OperatorTok"/>
        </w:rPr>
        <w:t>$</w:t>
      </w:r>
      <w:r>
        <w:rPr>
          <w:rStyle w:val="NormalTok"/>
        </w:rPr>
        <w:t>Total.Deaths)</w:t>
      </w:r>
      <w:r>
        <w:rPr>
          <w:rStyle w:val="OperatorTok"/>
        </w:rPr>
        <w:t>/</w:t>
      </w:r>
      <w:r>
        <w:rPr>
          <w:rStyle w:val="KeywordTok"/>
        </w:rPr>
        <w:t>filter</w:t>
      </w:r>
      <w:r>
        <w:rPr>
          <w:rStyle w:val="NormalTok"/>
        </w:rPr>
        <w:t xml:space="preserve">(national_deaths, Year </w:t>
      </w:r>
      <w:r>
        <w:rPr>
          <w:rStyle w:val="OperatorTok"/>
        </w:rPr>
        <w:t>==</w:t>
      </w:r>
      <w:r>
        <w:rPr>
          <w:rStyle w:val="StringTok"/>
        </w:rPr>
        <w:t xml:space="preserve"> </w:t>
      </w:r>
      <w:r>
        <w:rPr>
          <w:rStyle w:val="DecValTok"/>
        </w:rPr>
        <w:t>2003</w:t>
      </w:r>
      <w:r>
        <w:rPr>
          <w:rStyle w:val="NormalTok"/>
        </w:rPr>
        <w:t>)</w:t>
      </w:r>
      <w:r>
        <w:rPr>
          <w:rStyle w:val="OperatorTok"/>
        </w:rPr>
        <w:t>$</w:t>
      </w:r>
      <w:r>
        <w:rPr>
          <w:rStyle w:val="NormalTok"/>
        </w:rPr>
        <w:t xml:space="preserve">Total.Deaths) </w:t>
      </w:r>
      <w:r>
        <w:rPr>
          <w:rStyle w:val="OperatorTok"/>
        </w:rPr>
        <w:t>*</w:t>
      </w:r>
      <w:r>
        <w:rPr>
          <w:rStyle w:val="StringTok"/>
        </w:rPr>
        <w:t xml:space="preserve"> </w:t>
      </w:r>
      <w:r>
        <w:rPr>
          <w:rStyle w:val="DecValTok"/>
        </w:rPr>
        <w:t>100</w:t>
      </w:r>
      <w:r>
        <w:br/>
      </w:r>
      <w:r>
        <w:br/>
      </w:r>
      <w:r>
        <w:rPr>
          <w:rStyle w:val="CommentTok"/>
        </w:rPr>
        <w:t># plot the number of deaths through time</w:t>
      </w:r>
      <w:r>
        <w:br/>
      </w:r>
      <w:r>
        <w:rPr>
          <w:rStyle w:val="NormalTok"/>
        </w:rPr>
        <w:t>p &lt;-</w:t>
      </w:r>
      <w:r>
        <w:rPr>
          <w:rStyle w:val="StringTok"/>
        </w:rPr>
        <w:t xml:space="preserve"> </w:t>
      </w:r>
      <w:r>
        <w:rPr>
          <w:rStyle w:val="KeywordTok"/>
        </w:rPr>
        <w:t>ggplot</w:t>
      </w:r>
      <w:r>
        <w:rPr>
          <w:rStyle w:val="NormalTok"/>
        </w:rPr>
        <w:t xml:space="preserve">(national_deaths,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Total.Deaths))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StringTok"/>
        </w:rPr>
        <w:t>"Deaths"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"Overdose Deaths in the U.S."</w:t>
      </w:r>
      <w:r>
        <w:rPr>
          <w:rStyle w:val="NormalTok"/>
        </w:rPr>
        <w:t xml:space="preserve">, </w:t>
      </w:r>
      <w:r>
        <w:br/>
      </w:r>
      <w:r>
        <w:rPr>
          <w:rStyle w:val="NormalTok"/>
        </w:rPr>
        <w:t xml:space="preserve">          </w:t>
      </w:r>
      <w:r>
        <w:rPr>
          <w:rStyle w:val="DataTypeTok"/>
        </w:rPr>
        <w:t>subtitle =</w:t>
      </w:r>
      <w:r>
        <w:rPr>
          <w:rStyle w:val="NormalTok"/>
        </w:rPr>
        <w:t xml:space="preserve"> </w:t>
      </w:r>
      <w:r>
        <w:rPr>
          <w:rStyle w:val="KeywordTok"/>
        </w:rPr>
        <w:t>paste</w:t>
      </w:r>
      <w:r>
        <w:rPr>
          <w:rStyle w:val="NormalTok"/>
        </w:rPr>
        <w:t>(</w:t>
      </w:r>
      <w:r>
        <w:rPr>
          <w:rStyle w:val="StringTok"/>
        </w:rPr>
        <w:t xml:space="preserve">"Deaths have increased </w:t>
      </w:r>
      <w:r>
        <w:rPr>
          <w:rStyle w:val="StringTok"/>
        </w:rPr>
        <w:lastRenderedPageBreak/>
        <w:t>by"</w:t>
      </w:r>
      <w:r>
        <w:rPr>
          <w:rStyle w:val="NormalTok"/>
        </w:rPr>
        <w:t>,</w:t>
      </w:r>
      <w:r>
        <w:rPr>
          <w:rStyle w:val="KeywordTok"/>
        </w:rPr>
        <w:t>as.character</w:t>
      </w:r>
      <w:r>
        <w:rPr>
          <w:rStyle w:val="NormalTok"/>
        </w:rPr>
        <w:t>(</w:t>
      </w:r>
      <w:r>
        <w:rPr>
          <w:rStyle w:val="KeywordTok"/>
        </w:rPr>
        <w:t>round</w:t>
      </w:r>
      <w:r>
        <w:rPr>
          <w:rStyle w:val="NormalTok"/>
        </w:rPr>
        <w:t>(pct_increase)),</w:t>
      </w:r>
      <w:r>
        <w:rPr>
          <w:rStyle w:val="StringTok"/>
        </w:rPr>
        <w:t>"% from 2003 to 2017."</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xml:space="preserve"># add annotations: the start and end of presidencies </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"text"</w:t>
      </w:r>
      <w:r>
        <w:rPr>
          <w:rStyle w:val="NormalTok"/>
        </w:rPr>
        <w:t xml:space="preserve">, </w:t>
      </w:r>
      <w:r>
        <w:rPr>
          <w:rStyle w:val="DataTypeTok"/>
        </w:rPr>
        <w:t>label =</w:t>
      </w:r>
      <w:r>
        <w:rPr>
          <w:rStyle w:val="NormalTok"/>
        </w:rPr>
        <w:t xml:space="preserve"> </w:t>
      </w:r>
      <w:r>
        <w:rPr>
          <w:rStyle w:val="StringTok"/>
        </w:rPr>
        <w:t>"Bush"</w:t>
      </w:r>
      <w:r>
        <w:rPr>
          <w:rStyle w:val="NormalTok"/>
        </w:rPr>
        <w:t xml:space="preserve">, </w:t>
      </w:r>
      <w:r>
        <w:rPr>
          <w:rStyle w:val="DataTypeTok"/>
        </w:rPr>
        <w:t>x =</w:t>
      </w:r>
      <w:r>
        <w:rPr>
          <w:rStyle w:val="NormalTok"/>
        </w:rPr>
        <w:t xml:space="preserve"> </w:t>
      </w:r>
      <w:r>
        <w:rPr>
          <w:rStyle w:val="DecValTok"/>
        </w:rPr>
        <w:t>2004</w:t>
      </w:r>
      <w:r>
        <w:rPr>
          <w:rStyle w:val="NormalTok"/>
        </w:rPr>
        <w:t xml:space="preserve">, </w:t>
      </w:r>
      <w:r>
        <w:rPr>
          <w:rStyle w:val="DataTypeTok"/>
        </w:rPr>
        <w:t>y =</w:t>
      </w:r>
      <w:r>
        <w:rPr>
          <w:rStyle w:val="NormalTok"/>
        </w:rPr>
        <w:t xml:space="preserve"> </w:t>
      </w:r>
      <w:r>
        <w:rPr>
          <w:rStyle w:val="DecValTok"/>
        </w:rPr>
        <w:t>82000</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"rect"</w:t>
      </w:r>
      <w:r>
        <w:rPr>
          <w:rStyle w:val="NormalTok"/>
        </w:rPr>
        <w:t xml:space="preserve">, </w:t>
      </w:r>
      <w:r>
        <w:rPr>
          <w:rStyle w:val="DataTypeTok"/>
        </w:rPr>
        <w:t>ymin =</w:t>
      </w:r>
      <w:r>
        <w:rPr>
          <w:rStyle w:val="NormalTok"/>
        </w:rPr>
        <w:t xml:space="preserve"> </w:t>
      </w:r>
      <w:r>
        <w:rPr>
          <w:rStyle w:val="DecValTok"/>
        </w:rPr>
        <w:t>20000</w:t>
      </w:r>
      <w:r>
        <w:rPr>
          <w:rStyle w:val="NormalTok"/>
        </w:rPr>
        <w:t xml:space="preserve">, </w:t>
      </w:r>
      <w:r>
        <w:rPr>
          <w:rStyle w:val="DataTypeTok"/>
        </w:rPr>
        <w:t>ymax =</w:t>
      </w:r>
      <w:r>
        <w:rPr>
          <w:rStyle w:val="NormalTok"/>
        </w:rPr>
        <w:t xml:space="preserve"> </w:t>
      </w:r>
      <w:r>
        <w:rPr>
          <w:rStyle w:val="DecValTok"/>
        </w:rPr>
        <w:t>80000</w:t>
      </w:r>
      <w:r>
        <w:rPr>
          <w:rStyle w:val="NormalTok"/>
        </w:rPr>
        <w:t xml:space="preserve">, </w:t>
      </w:r>
      <w:r>
        <w:rPr>
          <w:rStyle w:val="DataTypeTok"/>
        </w:rPr>
        <w:t>xmin =</w:t>
      </w:r>
      <w:r>
        <w:rPr>
          <w:rStyle w:val="NormalTok"/>
        </w:rPr>
        <w:t xml:space="preserve"> </w:t>
      </w:r>
      <w:r>
        <w:rPr>
          <w:rStyle w:val="DecValTok"/>
        </w:rPr>
        <w:t>2000</w:t>
      </w:r>
      <w:r>
        <w:rPr>
          <w:rStyle w:val="NormalTok"/>
        </w:rPr>
        <w:t xml:space="preserve">, </w:t>
      </w:r>
      <w:r>
        <w:rPr>
          <w:rStyle w:val="DataTypeTok"/>
        </w:rPr>
        <w:t>xmax =</w:t>
      </w:r>
      <w:r>
        <w:rPr>
          <w:rStyle w:val="NormalTok"/>
        </w:rPr>
        <w:t xml:space="preserve"> </w:t>
      </w:r>
      <w:r>
        <w:rPr>
          <w:rStyle w:val="DecValTok"/>
        </w:rPr>
        <w:t>2008</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0.2</w:t>
      </w:r>
      <w:r>
        <w:rPr>
          <w:rStyle w:val="NormalTok"/>
        </w:rPr>
        <w:t xml:space="preserve">) </w:t>
      </w:r>
      <w:r>
        <w:rPr>
          <w:rStyle w:val="OperatorTok"/>
        </w:rPr>
        <w:t>+</w:t>
      </w:r>
      <w:r>
        <w:br/>
      </w:r>
      <w:r>
        <w:rPr>
          <w:rStyle w:val="StringTok"/>
        </w:rPr>
        <w:t xml:space="preserve">  </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"text"</w:t>
      </w:r>
      <w:r>
        <w:rPr>
          <w:rStyle w:val="NormalTok"/>
        </w:rPr>
        <w:t xml:space="preserve">, </w:t>
      </w:r>
      <w:r>
        <w:rPr>
          <w:rStyle w:val="DataTypeTok"/>
        </w:rPr>
        <w:t>label =</w:t>
      </w:r>
      <w:r>
        <w:rPr>
          <w:rStyle w:val="NormalTok"/>
        </w:rPr>
        <w:t xml:space="preserve"> </w:t>
      </w:r>
      <w:r>
        <w:rPr>
          <w:rStyle w:val="StringTok"/>
        </w:rPr>
        <w:t>"Obama"</w:t>
      </w:r>
      <w:r>
        <w:rPr>
          <w:rStyle w:val="NormalTok"/>
        </w:rPr>
        <w:t xml:space="preserve">, </w:t>
      </w:r>
      <w:r>
        <w:rPr>
          <w:rStyle w:val="DataTypeTok"/>
        </w:rPr>
        <w:t>x =</w:t>
      </w:r>
      <w:r>
        <w:rPr>
          <w:rStyle w:val="NormalTok"/>
        </w:rPr>
        <w:t xml:space="preserve"> </w:t>
      </w:r>
      <w:r>
        <w:rPr>
          <w:rStyle w:val="DecValTok"/>
        </w:rPr>
        <w:t>2012</w:t>
      </w:r>
      <w:r>
        <w:rPr>
          <w:rStyle w:val="NormalTok"/>
        </w:rPr>
        <w:t xml:space="preserve">, </w:t>
      </w:r>
      <w:r>
        <w:rPr>
          <w:rStyle w:val="DataTypeTok"/>
        </w:rPr>
        <w:t>y =</w:t>
      </w:r>
      <w:r>
        <w:rPr>
          <w:rStyle w:val="NormalTok"/>
        </w:rPr>
        <w:t xml:space="preserve"> </w:t>
      </w:r>
      <w:r>
        <w:rPr>
          <w:rStyle w:val="DecValTok"/>
        </w:rPr>
        <w:t>82000</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"rect"</w:t>
      </w:r>
      <w:r>
        <w:rPr>
          <w:rStyle w:val="NormalTok"/>
        </w:rPr>
        <w:t xml:space="preserve">, </w:t>
      </w:r>
      <w:r>
        <w:rPr>
          <w:rStyle w:val="DataTypeTok"/>
        </w:rPr>
        <w:t>ymin =</w:t>
      </w:r>
      <w:r>
        <w:rPr>
          <w:rStyle w:val="NormalTok"/>
        </w:rPr>
        <w:t xml:space="preserve"> </w:t>
      </w:r>
      <w:r>
        <w:rPr>
          <w:rStyle w:val="DecValTok"/>
        </w:rPr>
        <w:t>20000</w:t>
      </w:r>
      <w:r>
        <w:rPr>
          <w:rStyle w:val="NormalTok"/>
        </w:rPr>
        <w:t xml:space="preserve">, </w:t>
      </w:r>
      <w:r>
        <w:rPr>
          <w:rStyle w:val="DataTypeTok"/>
        </w:rPr>
        <w:t>ymax =</w:t>
      </w:r>
      <w:r>
        <w:rPr>
          <w:rStyle w:val="NormalTok"/>
        </w:rPr>
        <w:t xml:space="preserve"> </w:t>
      </w:r>
      <w:r>
        <w:rPr>
          <w:rStyle w:val="DecValTok"/>
        </w:rPr>
        <w:t>80000</w:t>
      </w:r>
      <w:r>
        <w:rPr>
          <w:rStyle w:val="NormalTok"/>
        </w:rPr>
        <w:t xml:space="preserve">, </w:t>
      </w:r>
      <w:r>
        <w:rPr>
          <w:rStyle w:val="DataTypeTok"/>
        </w:rPr>
        <w:t>xmin =</w:t>
      </w:r>
      <w:r>
        <w:rPr>
          <w:rStyle w:val="NormalTok"/>
        </w:rPr>
        <w:t xml:space="preserve"> </w:t>
      </w:r>
      <w:r>
        <w:rPr>
          <w:rStyle w:val="DecValTok"/>
        </w:rPr>
        <w:t>2008</w:t>
      </w:r>
      <w:r>
        <w:rPr>
          <w:rStyle w:val="NormalTok"/>
        </w:rPr>
        <w:t xml:space="preserve">, </w:t>
      </w:r>
      <w:r>
        <w:rPr>
          <w:rStyle w:val="DataTypeTok"/>
        </w:rPr>
        <w:t>xmax =</w:t>
      </w:r>
      <w:r>
        <w:rPr>
          <w:rStyle w:val="NormalTok"/>
        </w:rPr>
        <w:t xml:space="preserve"> </w:t>
      </w:r>
      <w:r>
        <w:rPr>
          <w:rStyle w:val="DecValTok"/>
        </w:rPr>
        <w:t>2016</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0.2</w:t>
      </w:r>
      <w:r>
        <w:rPr>
          <w:rStyle w:val="NormalTok"/>
        </w:rPr>
        <w:t xml:space="preserve">) </w:t>
      </w:r>
      <w:r>
        <w:rPr>
          <w:rStyle w:val="OperatorTok"/>
        </w:rPr>
        <w:t>+</w:t>
      </w:r>
      <w:r>
        <w:br/>
      </w:r>
      <w:r>
        <w:rPr>
          <w:rStyle w:val="StringTok"/>
        </w:rPr>
        <w:t xml:space="preserve">  </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"text"</w:t>
      </w:r>
      <w:r>
        <w:rPr>
          <w:rStyle w:val="NormalTok"/>
        </w:rPr>
        <w:t xml:space="preserve">, </w:t>
      </w:r>
      <w:r>
        <w:rPr>
          <w:rStyle w:val="DataTypeTok"/>
        </w:rPr>
        <w:t>label =</w:t>
      </w:r>
      <w:r>
        <w:rPr>
          <w:rStyle w:val="NormalTok"/>
        </w:rPr>
        <w:t xml:space="preserve"> </w:t>
      </w:r>
      <w:r>
        <w:rPr>
          <w:rStyle w:val="StringTok"/>
        </w:rPr>
        <w:t>"Trump"</w:t>
      </w:r>
      <w:r>
        <w:rPr>
          <w:rStyle w:val="NormalTok"/>
        </w:rPr>
        <w:t xml:space="preserve">, </w:t>
      </w:r>
      <w:r>
        <w:rPr>
          <w:rStyle w:val="DataTypeTok"/>
        </w:rPr>
        <w:t>x =</w:t>
      </w:r>
      <w:r>
        <w:rPr>
          <w:rStyle w:val="NormalTok"/>
        </w:rPr>
        <w:t xml:space="preserve"> </w:t>
      </w:r>
      <w:r>
        <w:rPr>
          <w:rStyle w:val="DecValTok"/>
        </w:rPr>
        <w:t>2017</w:t>
      </w:r>
      <w:r>
        <w:rPr>
          <w:rStyle w:val="NormalTok"/>
        </w:rPr>
        <w:t xml:space="preserve">, </w:t>
      </w:r>
      <w:r>
        <w:rPr>
          <w:rStyle w:val="DataTypeTok"/>
        </w:rPr>
        <w:t>y =</w:t>
      </w:r>
      <w:r>
        <w:rPr>
          <w:rStyle w:val="NormalTok"/>
        </w:rPr>
        <w:t xml:space="preserve"> </w:t>
      </w:r>
      <w:r>
        <w:rPr>
          <w:rStyle w:val="DecValTok"/>
        </w:rPr>
        <w:t>82000</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geom =</w:t>
      </w:r>
      <w:r>
        <w:rPr>
          <w:rStyle w:val="NormalTok"/>
        </w:rPr>
        <w:t xml:space="preserve"> </w:t>
      </w:r>
      <w:r>
        <w:rPr>
          <w:rStyle w:val="StringTok"/>
        </w:rPr>
        <w:t>"rect"</w:t>
      </w:r>
      <w:r>
        <w:rPr>
          <w:rStyle w:val="NormalTok"/>
        </w:rPr>
        <w:t xml:space="preserve">, </w:t>
      </w:r>
      <w:r>
        <w:rPr>
          <w:rStyle w:val="DataTypeTok"/>
        </w:rPr>
        <w:t>ymin =</w:t>
      </w:r>
      <w:r>
        <w:rPr>
          <w:rStyle w:val="NormalTok"/>
        </w:rPr>
        <w:t xml:space="preserve"> </w:t>
      </w:r>
      <w:r>
        <w:rPr>
          <w:rStyle w:val="DecValTok"/>
        </w:rPr>
        <w:t>20000</w:t>
      </w:r>
      <w:r>
        <w:rPr>
          <w:rStyle w:val="NormalTok"/>
        </w:rPr>
        <w:t xml:space="preserve">, </w:t>
      </w:r>
      <w:r>
        <w:rPr>
          <w:rStyle w:val="DataTypeTok"/>
        </w:rPr>
        <w:t>ymax =</w:t>
      </w:r>
      <w:r>
        <w:rPr>
          <w:rStyle w:val="NormalTok"/>
        </w:rPr>
        <w:t xml:space="preserve"> </w:t>
      </w:r>
      <w:r>
        <w:rPr>
          <w:rStyle w:val="DecValTok"/>
        </w:rPr>
        <w:t>80000</w:t>
      </w:r>
      <w:r>
        <w:rPr>
          <w:rStyle w:val="NormalTok"/>
        </w:rPr>
        <w:t xml:space="preserve">, </w:t>
      </w:r>
      <w:r>
        <w:rPr>
          <w:rStyle w:val="DataTypeTok"/>
        </w:rPr>
        <w:t>xmin =</w:t>
      </w:r>
      <w:r>
        <w:rPr>
          <w:rStyle w:val="NormalTok"/>
        </w:rPr>
        <w:t xml:space="preserve"> </w:t>
      </w:r>
      <w:r>
        <w:rPr>
          <w:rStyle w:val="DecValTok"/>
        </w:rPr>
        <w:t>2016</w:t>
      </w:r>
      <w:r>
        <w:rPr>
          <w:rStyle w:val="NormalTok"/>
        </w:rPr>
        <w:t xml:space="preserve">, </w:t>
      </w:r>
      <w:r>
        <w:rPr>
          <w:rStyle w:val="DataTypeTok"/>
        </w:rPr>
        <w:t>xmax =</w:t>
      </w:r>
      <w:r>
        <w:rPr>
          <w:rStyle w:val="NormalTok"/>
        </w:rPr>
        <w:t xml:space="preserve"> </w:t>
      </w:r>
      <w:r>
        <w:rPr>
          <w:rStyle w:val="DecValTok"/>
        </w:rPr>
        <w:t>2018</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0.2</w:t>
      </w:r>
      <w:r>
        <w:rPr>
          <w:rStyle w:val="NormalTok"/>
        </w:rPr>
        <w:t>)</w:t>
      </w:r>
      <w:r>
        <w:br/>
      </w:r>
      <w:r>
        <w:rPr>
          <w:rStyle w:val="NormalTok"/>
        </w:rPr>
        <w:t xml:space="preserve">  </w:t>
      </w:r>
      <w:r>
        <w:br/>
      </w:r>
      <w:r>
        <w:rPr>
          <w:rStyle w:val="KeywordTok"/>
        </w:rPr>
        <w:t>print</w:t>
      </w:r>
      <w:r>
        <w:rPr>
          <w:rStyle w:val="NormalTok"/>
        </w:rPr>
        <w:t>(p)</w:t>
      </w:r>
    </w:p>
    <w:p w14:paraId="10F4DD20" w14:textId="77777777" w:rsidR="0022102D" w:rsidRDefault="001D4DF0">
      <w:pPr>
        <w:pStyle w:val="FirstParagraph"/>
        <w:rPr>
          <w:ins w:id="225" w:author="Adam Wlostowski" w:date="2020-02-23T19:26:00Z"/>
        </w:rPr>
      </w:pPr>
      <w:r>
        <w:rPr>
          <w:noProof/>
        </w:rPr>
        <w:drawing>
          <wp:inline distT="0" distB="0" distL="0" distR="0" wp14:anchorId="76F684A7" wp14:editId="6A4BE18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raft_2020-MM-DD-Patterns-of-The-Overdose-Crisis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This figure </w:t>
      </w:r>
      <w:del w:id="226" w:author="Adam Wlostowski" w:date="2020-02-23T19:21:00Z">
        <w:r w:rsidDel="0022102D">
          <w:delText>shows a progressive rise in overdose deaths in the U.S from</w:delText>
        </w:r>
      </w:del>
      <w:ins w:id="227" w:author="Adam Wlostowski" w:date="2020-02-23T19:21:00Z">
        <w:r w:rsidR="0022102D">
          <w:t>shows the rise in overdose deaths between</w:t>
        </w:r>
      </w:ins>
      <w:r>
        <w:t xml:space="preserve"> 2003 to 2017.</w:t>
      </w:r>
      <w:ins w:id="228" w:author="Adam Wlostowski" w:date="2020-02-23T19:21:00Z">
        <w:r w:rsidR="0022102D">
          <w:t xml:space="preserve"> </w:t>
        </w:r>
      </w:ins>
    </w:p>
    <w:p w14:paraId="1E5686BD" w14:textId="77777777" w:rsidR="0022102D" w:rsidRDefault="0022102D" w:rsidP="0022102D">
      <w:pPr>
        <w:pStyle w:val="FirstParagraph"/>
        <w:numPr>
          <w:ilvl w:val="0"/>
          <w:numId w:val="12"/>
        </w:numPr>
        <w:rPr>
          <w:ins w:id="229" w:author="Adam Wlostowski" w:date="2020-02-23T19:26:00Z"/>
        </w:rPr>
      </w:pPr>
      <w:ins w:id="230" w:author="Adam Wlostowski" w:date="2020-02-23T19:24:00Z">
        <w:r>
          <w:t xml:space="preserve">The national death count increased 165% over this period. </w:t>
        </w:r>
      </w:ins>
    </w:p>
    <w:p w14:paraId="6B9FEE4E" w14:textId="369070EC" w:rsidR="0022102D" w:rsidRDefault="007B4584" w:rsidP="0022102D">
      <w:pPr>
        <w:pStyle w:val="FirstParagraph"/>
        <w:numPr>
          <w:ilvl w:val="0"/>
          <w:numId w:val="12"/>
        </w:numPr>
        <w:rPr>
          <w:ins w:id="231" w:author="Adam Wlostowski" w:date="2020-02-23T19:21:00Z"/>
        </w:rPr>
        <w:pPrChange w:id="232" w:author="Adam Wlostowski" w:date="2020-02-23T19:26:00Z">
          <w:pPr>
            <w:pStyle w:val="FirstParagraph"/>
          </w:pPr>
        </w:pPrChange>
      </w:pPr>
      <w:ins w:id="233" w:author="Adam Wlostowski" w:date="2020-02-23T19:27:00Z">
        <w:r>
          <w:t>There were over 70,000 overdose deaths in 2017</w:t>
        </w:r>
      </w:ins>
      <w:ins w:id="234" w:author="Adam Wlostowski" w:date="2020-02-23T19:25:00Z">
        <w:r w:rsidR="0022102D">
          <w:t>!</w:t>
        </w:r>
      </w:ins>
      <w:del w:id="235" w:author="Adam Wlostowski" w:date="2020-02-23T19:21:00Z">
        <w:r w:rsidR="001D4DF0" w:rsidDel="0022102D">
          <w:delText xml:space="preserve"> </w:delText>
        </w:r>
      </w:del>
    </w:p>
    <w:p w14:paraId="3669D484" w14:textId="331F6CD1" w:rsidR="0052230D" w:rsidRDefault="001D4DF0">
      <w:pPr>
        <w:pStyle w:val="FirstParagraph"/>
      </w:pPr>
      <w:r>
        <w:t>I overlaid</w:t>
      </w:r>
      <w:del w:id="236" w:author="Adam Wlostowski" w:date="2020-02-23T19:28:00Z">
        <w:r w:rsidDel="007B4584">
          <w:delText xml:space="preserve"> the terms of</w:delText>
        </w:r>
      </w:del>
      <w:r>
        <w:t xml:space="preserve"> U.S. </w:t>
      </w:r>
      <w:ins w:id="237" w:author="Adam Wlostowski" w:date="2020-02-23T19:28:00Z">
        <w:r w:rsidR="007B4584">
          <w:t>p</w:t>
        </w:r>
      </w:ins>
      <w:del w:id="238" w:author="Adam Wlostowski" w:date="2020-02-23T19:28:00Z">
        <w:r w:rsidDel="007B4584">
          <w:delText>P</w:delText>
        </w:r>
      </w:del>
      <w:r>
        <w:t>resident</w:t>
      </w:r>
      <w:ins w:id="239" w:author="Adam Wlostowski" w:date="2020-02-23T19:28:00Z">
        <w:r w:rsidR="007B4584">
          <w:t>ial terms</w:t>
        </w:r>
      </w:ins>
      <w:del w:id="240" w:author="Adam Wlostowski" w:date="2020-02-23T19:28:00Z">
        <w:r w:rsidDel="007B4584">
          <w:delText>s</w:delText>
        </w:r>
      </w:del>
      <w:r>
        <w:t xml:space="preserve"> on top of the data. I don’t mean to imply that a certain president’s </w:t>
      </w:r>
      <w:del w:id="241" w:author="Adam Wlostowski" w:date="2020-02-23T19:28:00Z">
        <w:r w:rsidDel="007B4584">
          <w:delText xml:space="preserve">politics </w:delText>
        </w:r>
      </w:del>
      <w:ins w:id="242" w:author="Adam Wlostowski" w:date="2020-02-23T19:28:00Z">
        <w:r w:rsidR="007B4584">
          <w:t>policies</w:t>
        </w:r>
        <w:r w:rsidR="007B4584">
          <w:t xml:space="preserve"> </w:t>
        </w:r>
      </w:ins>
      <w:del w:id="243" w:author="Adam Wlostowski" w:date="2020-02-23T19:28:00Z">
        <w:r w:rsidDel="007B4584">
          <w:delText xml:space="preserve">was </w:delText>
        </w:r>
      </w:del>
      <w:ins w:id="244" w:author="Adam Wlostowski" w:date="2020-02-23T19:29:00Z">
        <w:r w:rsidR="007B4584">
          <w:t>were</w:t>
        </w:r>
      </w:ins>
      <w:ins w:id="245" w:author="Adam Wlostowski" w:date="2020-02-23T19:28:00Z">
        <w:r w:rsidR="007B4584">
          <w:t xml:space="preserve"> responsible for</w:t>
        </w:r>
        <w:r w:rsidR="007B4584">
          <w:t xml:space="preserve"> </w:t>
        </w:r>
      </w:ins>
      <w:del w:id="246" w:author="Adam Wlostowski" w:date="2020-02-23T19:29:00Z">
        <w:r w:rsidDel="007B4584">
          <w:delText>driving trends in the data</w:delText>
        </w:r>
      </w:del>
      <w:ins w:id="247" w:author="Adam Wlostowski" w:date="2020-02-23T19:29:00Z">
        <w:r w:rsidR="007B4584">
          <w:t>the trend</w:t>
        </w:r>
      </w:ins>
      <w:r>
        <w:t xml:space="preserve">. Rather, presidential terms are a convenient way for me to </w:t>
      </w:r>
      <w:ins w:id="248" w:author="Adam Wlostowski" w:date="2020-02-23T19:29:00Z">
        <w:r w:rsidR="007B4584">
          <w:t>frame the</w:t>
        </w:r>
      </w:ins>
      <w:del w:id="249" w:author="Adam Wlostowski" w:date="2020-02-23T19:29:00Z">
        <w:r w:rsidDel="007B4584">
          <w:delText>relate to the</w:delText>
        </w:r>
      </w:del>
      <w:r>
        <w:t xml:space="preserve"> passing of time.</w:t>
      </w:r>
      <w:ins w:id="250" w:author="Adam Wlostowski" w:date="2020-02-23T19:27:00Z">
        <w:r w:rsidR="007B4584">
          <w:t xml:space="preserve"> We see that overdose deaths </w:t>
        </w:r>
        <w:r w:rsidR="007B4584">
          <w:lastRenderedPageBreak/>
          <w:t xml:space="preserve">accelerated in the second term of the Obama administration. </w:t>
        </w:r>
      </w:ins>
      <w:ins w:id="251" w:author="Adam Wlostowski" w:date="2020-02-23T19:28:00Z">
        <w:r w:rsidR="007B4584">
          <w:t>Death counts pushed even higher under the Trump administration.</w:t>
        </w:r>
      </w:ins>
      <w:ins w:id="252" w:author="Adam Wlostowski" w:date="2020-02-23T19:29:00Z">
        <w:r w:rsidR="007B4584">
          <w:t xml:space="preserve"> </w:t>
        </w:r>
      </w:ins>
    </w:p>
    <w:p w14:paraId="150AA0A0" w14:textId="68BF2D10" w:rsidR="0052230D" w:rsidDel="007B4584" w:rsidRDefault="001D4DF0">
      <w:pPr>
        <w:pStyle w:val="BodyText"/>
        <w:rPr>
          <w:del w:id="253" w:author="Adam Wlostowski" w:date="2020-02-23T19:28:00Z"/>
        </w:rPr>
      </w:pPr>
      <w:del w:id="254" w:author="Adam Wlostowski" w:date="2020-02-23T19:28:00Z">
        <w:r w:rsidDel="007B4584">
          <w:delText>The figure clearly illustrates a surge in overdose deaths between 2010 to 2017.</w:delText>
        </w:r>
      </w:del>
    </w:p>
    <w:p w14:paraId="53C0D757" w14:textId="1A1CA3A3" w:rsidR="0052230D" w:rsidDel="007B4584" w:rsidRDefault="001D4DF0">
      <w:pPr>
        <w:pStyle w:val="BodyText"/>
        <w:rPr>
          <w:del w:id="255" w:author="Adam Wlostowski" w:date="2020-02-23T19:28:00Z"/>
        </w:rPr>
      </w:pPr>
      <w:del w:id="256" w:author="Adam Wlostowski" w:date="2020-02-23T19:28:00Z">
        <w:r w:rsidDel="007B4584">
          <w:delText xml:space="preserve">As a gut check, we can compare the national fatality total in 2017 estimated by this data set (71,014) against the CDC Tableau dashboard result (70,237). Why aren’t these values the same? It could be due to contrasting methods for estimating death counts from crude rates. At least I am in the ball park! </w:delText>
        </w:r>
      </w:del>
      <w:del w:id="257" w:author="Adam Wlostowski" w:date="2020-02-23T19:26:00Z">
        <w:r w:rsidDel="0022102D">
          <w:delText>As another spot check let’s compare my estimate of 2014 deaths (47,754) against the CDC’s (47,055). Again, not exactly the same but very much in the ball park!</w:delText>
        </w:r>
      </w:del>
    </w:p>
    <w:p w14:paraId="28120DCE" w14:textId="77777777" w:rsidR="0052230D" w:rsidRDefault="001D4DF0">
      <w:pPr>
        <w:pStyle w:val="Heading2"/>
      </w:pPr>
      <w:bookmarkStart w:id="258" w:name="state-ranking-by-overdose-rate-2017"/>
      <w:bookmarkStart w:id="259" w:name="_Toc33369062"/>
      <w:r>
        <w:t>State ranking by overdose rate (2017)</w:t>
      </w:r>
      <w:bookmarkEnd w:id="258"/>
      <w:bookmarkEnd w:id="259"/>
    </w:p>
    <w:p w14:paraId="57A87293" w14:textId="615BBEDC" w:rsidR="0052230D" w:rsidRDefault="001D4DF0">
      <w:pPr>
        <w:pStyle w:val="FirstParagraph"/>
      </w:pPr>
      <w:r>
        <w:t>Where is the opiod crisis the worst, as of 2017? Rank states by</w:t>
      </w:r>
      <w:ins w:id="260" w:author="Adam Wlostowski" w:date="2020-02-23T19:30:00Z">
        <w:r w:rsidR="007B4584">
          <w:t xml:space="preserve"> overdose crude rate to learn</w:t>
        </w:r>
      </w:ins>
      <w:ins w:id="261" w:author="Adam Wlostowski" w:date="2020-02-23T19:31:00Z">
        <w:r w:rsidR="007B4584">
          <w:t>.</w:t>
        </w:r>
      </w:ins>
      <w:del w:id="262" w:author="Adam Wlostowski" w:date="2020-02-23T19:30:00Z">
        <w:r w:rsidDel="007B4584">
          <w:delText xml:space="preserve"> per capita overdose rates (i.e. crude rate)</w:delText>
        </w:r>
      </w:del>
    </w:p>
    <w:p w14:paraId="744049F7" w14:textId="77777777" w:rsidR="0052230D" w:rsidRDefault="001D4DF0">
      <w:pPr>
        <w:pStyle w:val="SourceCode"/>
      </w:pPr>
      <w:r>
        <w:rPr>
          <w:rStyle w:val="CommentTok"/>
        </w:rPr>
        <w:t># calculate statewide per capita overdose rate in 2017, then rank</w:t>
      </w:r>
      <w:r>
        <w:br/>
      </w:r>
      <w:r>
        <w:rPr>
          <w:rStyle w:val="NormalTok"/>
        </w:rPr>
        <w:t>state_rank_</w:t>
      </w:r>
      <w:r>
        <w:rPr>
          <w:rStyle w:val="DecValTok"/>
        </w:rPr>
        <w:t>2018</w:t>
      </w:r>
      <w:r>
        <w:rPr>
          <w:rStyle w:val="NormalTok"/>
        </w:rPr>
        <w:t xml:space="preserve"> &lt;-</w:t>
      </w:r>
      <w:r>
        <w:rPr>
          <w:rStyle w:val="StringTok"/>
        </w:rPr>
        <w:t xml:space="preserve"> </w:t>
      </w:r>
      <w:r>
        <w:rPr>
          <w:rStyle w:val="KeywordTok"/>
        </w:rPr>
        <w:t>filter</w:t>
      </w:r>
      <w:r>
        <w:rPr>
          <w:rStyle w:val="NormalTok"/>
        </w:rPr>
        <w:t xml:space="preserve">(data, Year </w:t>
      </w:r>
      <w:r>
        <w:rPr>
          <w:rStyle w:val="OperatorTok"/>
        </w:rPr>
        <w:t>==</w:t>
      </w:r>
      <w:r>
        <w:rPr>
          <w:rStyle w:val="StringTok"/>
        </w:rPr>
        <w:t xml:space="preserve"> </w:t>
      </w:r>
      <w:r>
        <w:rPr>
          <w:rStyle w:val="DecValTok"/>
        </w:rPr>
        <w:t>2017</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(State) </w:t>
      </w:r>
      <w:r>
        <w:rPr>
          <w:rStyle w:val="OperatorTok"/>
        </w:rPr>
        <w:t>%&gt;%</w:t>
      </w:r>
      <w:r>
        <w:br/>
      </w:r>
      <w:r>
        <w:rPr>
          <w:rStyle w:val="StringTok"/>
        </w:rPr>
        <w:t xml:space="preserve">  </w:t>
      </w:r>
      <w:r>
        <w:rPr>
          <w:rStyle w:val="KeywordTok"/>
        </w:rPr>
        <w:t>summarize</w:t>
      </w:r>
      <w:r>
        <w:rPr>
          <w:rStyle w:val="NormalTok"/>
        </w:rPr>
        <w:t>(</w:t>
      </w:r>
      <w:r>
        <w:rPr>
          <w:rStyle w:val="DataTypeTok"/>
        </w:rPr>
        <w:t>Rate =</w:t>
      </w:r>
      <w:r>
        <w:rPr>
          <w:rStyle w:val="NormalTok"/>
        </w:rPr>
        <w:t xml:space="preserve"> </w:t>
      </w:r>
      <w:r>
        <w:rPr>
          <w:rStyle w:val="KeywordTok"/>
        </w:rPr>
        <w:t>mean</w:t>
      </w:r>
      <w:r>
        <w:rPr>
          <w:rStyle w:val="NormalTok"/>
        </w:rPr>
        <w:t xml:space="preserve">(Model.based.Death.Rate, </w:t>
      </w:r>
      <w:r>
        <w:rPr>
          <w:rStyle w:val="DataTypeTok"/>
        </w:rPr>
        <w:t>na.rm =</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(Rate))</w:t>
      </w:r>
      <w:r>
        <w:br/>
      </w:r>
      <w:r>
        <w:br/>
      </w:r>
      <w:r>
        <w:rPr>
          <w:rStyle w:val="CommentTok"/>
        </w:rPr>
        <w:t xml:space="preserve"># Show the top ten states </w:t>
      </w:r>
      <w:r>
        <w:br/>
      </w:r>
      <w:r>
        <w:rPr>
          <w:rStyle w:val="NormalTok"/>
        </w:rPr>
        <w:t>state_rank_</w:t>
      </w:r>
      <w:r>
        <w:rPr>
          <w:rStyle w:val="DecValTok"/>
        </w:rPr>
        <w:t>2018</w:t>
      </w:r>
      <w:r>
        <w:rPr>
          <w:rStyle w:val="NormalTok"/>
        </w:rPr>
        <w:t xml:space="preserve"> </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w:t>
      </w:r>
    </w:p>
    <w:p w14:paraId="61627D64" w14:textId="77777777" w:rsidR="0052230D" w:rsidRDefault="001D4DF0">
      <w:pPr>
        <w:pStyle w:val="SourceCode"/>
      </w:pPr>
      <w:r>
        <w:rPr>
          <w:rStyle w:val="VerbatimChar"/>
        </w:rPr>
        <w:t>## # A tibble: 10 x 2</w:t>
      </w:r>
      <w:r>
        <w:br/>
      </w:r>
      <w:r>
        <w:rPr>
          <w:rStyle w:val="VerbatimChar"/>
        </w:rPr>
        <w:t>##    State                 Rate</w:t>
      </w:r>
      <w:r>
        <w:br/>
      </w:r>
      <w:r>
        <w:rPr>
          <w:rStyle w:val="VerbatimChar"/>
        </w:rPr>
        <w:t>##    &lt;fct&gt;                &lt;dbl&gt;</w:t>
      </w:r>
      <w:r>
        <w:br/>
      </w:r>
      <w:r>
        <w:rPr>
          <w:rStyle w:val="VerbatimChar"/>
        </w:rPr>
        <w:t>##  1 District of Columbia  42.3</w:t>
      </w:r>
      <w:r>
        <w:br/>
      </w:r>
      <w:r>
        <w:rPr>
          <w:rStyle w:val="VerbatimChar"/>
        </w:rPr>
        <w:t>##  2 West Virginia         40.0</w:t>
      </w:r>
      <w:r>
        <w:br/>
      </w:r>
      <w:r>
        <w:rPr>
          <w:rStyle w:val="VerbatimChar"/>
        </w:rPr>
        <w:t>##  3 Kentucky              33.9</w:t>
      </w:r>
      <w:r>
        <w:br/>
      </w:r>
      <w:r>
        <w:rPr>
          <w:rStyle w:val="VerbatimChar"/>
        </w:rPr>
        <w:t>##  4 Maryland              32.5</w:t>
      </w:r>
      <w:r>
        <w:br/>
      </w:r>
      <w:r>
        <w:rPr>
          <w:rStyle w:val="VerbatimChar"/>
        </w:rPr>
        <w:t>##  5 Ohio                  31.9</w:t>
      </w:r>
      <w:r>
        <w:br/>
      </w:r>
      <w:r>
        <w:rPr>
          <w:rStyle w:val="VerbatimChar"/>
        </w:rPr>
        <w:t>##  6 Delaware              30.0</w:t>
      </w:r>
      <w:r>
        <w:br/>
      </w:r>
      <w:r>
        <w:rPr>
          <w:rStyle w:val="VerbatimChar"/>
        </w:rPr>
        <w:t>##  7 Pennsylvania          29.6</w:t>
      </w:r>
      <w:r>
        <w:br/>
      </w:r>
      <w:r>
        <w:rPr>
          <w:rStyle w:val="VerbatimChar"/>
        </w:rPr>
        <w:t>##  8 New Jersey            29.5</w:t>
      </w:r>
      <w:r>
        <w:br/>
      </w:r>
      <w:r>
        <w:rPr>
          <w:rStyle w:val="VerbatimChar"/>
        </w:rPr>
        <w:t>##  9 Connecticut           28.9</w:t>
      </w:r>
      <w:r>
        <w:br/>
      </w:r>
      <w:r>
        <w:rPr>
          <w:rStyle w:val="VerbatimChar"/>
        </w:rPr>
        <w:t>## 10 Massachusetts         28.8</w:t>
      </w:r>
    </w:p>
    <w:p w14:paraId="36E0DCFA" w14:textId="5766DD5C" w:rsidR="007B4584" w:rsidRDefault="007B4584">
      <w:pPr>
        <w:pStyle w:val="FirstParagraph"/>
        <w:rPr>
          <w:ins w:id="263" w:author="Adam Wlostowski" w:date="2020-02-23T19:31:00Z"/>
        </w:rPr>
      </w:pPr>
      <w:ins w:id="264" w:author="Adam Wlostowski" w:date="2020-02-23T19:31:00Z">
        <w:r>
          <w:t>The highest crude rate is observed in Washington D.C</w:t>
        </w:r>
      </w:ins>
      <w:ins w:id="265" w:author="Adam Wlostowski" w:date="2020-02-23T19:32:00Z">
        <w:r>
          <w:t xml:space="preserve">. Notice that all states in the top ten are east of the Mississippi River. </w:t>
        </w:r>
      </w:ins>
    </w:p>
    <w:p w14:paraId="1A715E7D" w14:textId="6EB1E6B6" w:rsidR="0052230D" w:rsidDel="007B4584" w:rsidRDefault="001D4DF0">
      <w:pPr>
        <w:pStyle w:val="FirstParagraph"/>
        <w:rPr>
          <w:del w:id="266" w:author="Adam Wlostowski" w:date="2020-02-23T19:32:00Z"/>
        </w:rPr>
      </w:pPr>
      <w:del w:id="267" w:author="Adam Wlostowski" w:date="2020-02-23T19:32:00Z">
        <w:r w:rsidDel="007B4584">
          <w:delText>Looking at the table above, we see that DC has the most overdose deaths per capita. All states in the top ten are east of the Mississppi River.</w:delText>
        </w:r>
      </w:del>
    </w:p>
    <w:p w14:paraId="0A42B03D" w14:textId="77777777" w:rsidR="0052230D" w:rsidRDefault="001D4DF0">
      <w:pPr>
        <w:pStyle w:val="Heading2"/>
      </w:pPr>
      <w:bookmarkStart w:id="268" w:name="Xc7d823feffe49702091a5cbd2db575b287cb361"/>
      <w:bookmarkStart w:id="269" w:name="_Toc33369063"/>
      <w:r>
        <w:t>State ranking by rate of change in overdose rate (2003 - 2017)</w:t>
      </w:r>
      <w:bookmarkEnd w:id="268"/>
      <w:bookmarkEnd w:id="269"/>
    </w:p>
    <w:p w14:paraId="3B6FCAEF" w14:textId="74850F80" w:rsidR="0052230D" w:rsidRDefault="001D4DF0">
      <w:pPr>
        <w:pStyle w:val="FirstParagraph"/>
      </w:pPr>
      <w:r>
        <w:t>Where have overdose fatalities increased</w:t>
      </w:r>
      <w:del w:id="270" w:author="Adam Wlostowski" w:date="2020-02-23T19:35:00Z">
        <w:r w:rsidDel="00FD34E1">
          <w:delText xml:space="preserve"> the</w:delText>
        </w:r>
      </w:del>
      <w:r>
        <w:t xml:space="preserve"> most</w:t>
      </w:r>
      <w:ins w:id="271" w:author="Adam Wlostowski" w:date="2020-02-23T19:35:00Z">
        <w:r w:rsidR="00FD34E1">
          <w:t xml:space="preserve"> rapidly</w:t>
        </w:r>
      </w:ins>
      <w:r>
        <w:t xml:space="preserve"> between 2003 and 2017? To quantify this, I built linear models to quantify the annual growth rate of per capita fatalities in each state. Then I ranked states by </w:t>
      </w:r>
      <w:ins w:id="272" w:author="Adam Wlostowski" w:date="2020-02-23T19:36:00Z">
        <w:r w:rsidR="00FD34E1">
          <w:t>growth rate (i.e. regression slope)</w:t>
        </w:r>
      </w:ins>
      <w:del w:id="273" w:author="Adam Wlostowski" w:date="2020-02-23T19:36:00Z">
        <w:r w:rsidDel="00FD34E1">
          <w:delText>regression slopes, which quantify the inter-annual rates of change in per capita fatalities.</w:delText>
        </w:r>
      </w:del>
    </w:p>
    <w:p w14:paraId="4AC90432" w14:textId="77777777" w:rsidR="0052230D" w:rsidRDefault="001D4DF0">
      <w:pPr>
        <w:pStyle w:val="SourceCode"/>
      </w:pPr>
      <w:r>
        <w:rPr>
          <w:rStyle w:val="CommentTok"/>
        </w:rPr>
        <w:t xml:space="preserve"># calculate the time rate of change in per capita mortality rates in each state, rank </w:t>
      </w:r>
      <w:r>
        <w:br/>
      </w:r>
      <w:r>
        <w:rPr>
          <w:rStyle w:val="NormalTok"/>
        </w:rPr>
        <w:t>state_change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group_by</w:t>
      </w:r>
      <w:r>
        <w:rPr>
          <w:rStyle w:val="NormalTok"/>
        </w:rPr>
        <w:t xml:space="preserve">(State, Year) </w:t>
      </w:r>
      <w:r>
        <w:rPr>
          <w:rStyle w:val="OperatorTok"/>
        </w:rPr>
        <w:t>%&gt;%</w:t>
      </w:r>
      <w:r>
        <w:br/>
      </w:r>
      <w:r>
        <w:rPr>
          <w:rStyle w:val="StringTok"/>
        </w:rPr>
        <w:t xml:space="preserve">  </w:t>
      </w:r>
      <w:r>
        <w:rPr>
          <w:rStyle w:val="KeywordTok"/>
        </w:rPr>
        <w:t>summarize</w:t>
      </w:r>
      <w:r>
        <w:rPr>
          <w:rStyle w:val="NormalTok"/>
        </w:rPr>
        <w:t>(</w:t>
      </w:r>
      <w:r>
        <w:rPr>
          <w:rStyle w:val="DataTypeTok"/>
        </w:rPr>
        <w:t>Rate =</w:t>
      </w:r>
      <w:r>
        <w:rPr>
          <w:rStyle w:val="NormalTok"/>
        </w:rPr>
        <w:t xml:space="preserve"> </w:t>
      </w:r>
      <w:r>
        <w:rPr>
          <w:rStyle w:val="KeywordTok"/>
        </w:rPr>
        <w:t>mean</w:t>
      </w:r>
      <w:r>
        <w:rPr>
          <w:rStyle w:val="NormalTok"/>
        </w:rPr>
        <w:t xml:space="preserve">(Model.based.Death.Rate)) </w:t>
      </w:r>
      <w:r>
        <w:rPr>
          <w:rStyle w:val="OperatorTok"/>
        </w:rPr>
        <w:t>%&gt;%</w:t>
      </w:r>
      <w:r>
        <w:br/>
      </w:r>
      <w:r>
        <w:rPr>
          <w:rStyle w:val="StringTok"/>
        </w:rPr>
        <w:t xml:space="preserve">  </w:t>
      </w:r>
      <w:r>
        <w:rPr>
          <w:rStyle w:val="KeywordTok"/>
        </w:rPr>
        <w:t>group_by</w:t>
      </w:r>
      <w:r>
        <w:rPr>
          <w:rStyle w:val="NormalTok"/>
        </w:rPr>
        <w:t xml:space="preserve">(State) </w:t>
      </w:r>
      <w:r>
        <w:rPr>
          <w:rStyle w:val="OperatorTok"/>
        </w:rPr>
        <w:t>%&gt;%</w:t>
      </w:r>
      <w:r>
        <w:br/>
      </w:r>
      <w:r>
        <w:rPr>
          <w:rStyle w:val="StringTok"/>
        </w:rPr>
        <w:t xml:space="preserve">  </w:t>
      </w:r>
      <w:r>
        <w:rPr>
          <w:rStyle w:val="KeywordTok"/>
        </w:rPr>
        <w:t>do</w:t>
      </w:r>
      <w:r>
        <w:rPr>
          <w:rStyle w:val="NormalTok"/>
        </w:rPr>
        <w:t>(</w:t>
      </w:r>
      <w:r>
        <w:rPr>
          <w:rStyle w:val="DataTypeTok"/>
        </w:rPr>
        <w:t>lm_trend =</w:t>
      </w:r>
      <w:r>
        <w:rPr>
          <w:rStyle w:val="NormalTok"/>
        </w:rPr>
        <w:t xml:space="preserve"> </w:t>
      </w:r>
      <w:r>
        <w:rPr>
          <w:rStyle w:val="KeywordTok"/>
        </w:rPr>
        <w:t>lm</w:t>
      </w:r>
      <w:r>
        <w:rPr>
          <w:rStyle w:val="NormalTok"/>
        </w:rPr>
        <w:t xml:space="preserve">(Rate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rPr>
          <w:rStyle w:val="DataTypeTok"/>
        </w:rPr>
        <w:t>slope =</w:t>
      </w:r>
      <w:r>
        <w:rPr>
          <w:rStyle w:val="NormalTok"/>
        </w:rPr>
        <w:t xml:space="preserve"> lm_trend</w:t>
      </w:r>
      <w:r>
        <w:rPr>
          <w:rStyle w:val="OperatorTok"/>
        </w:rPr>
        <w:t>$</w:t>
      </w:r>
      <w:r>
        <w:rPr>
          <w:rStyle w:val="NormalTok"/>
        </w:rPr>
        <w:t>coefficients[</w:t>
      </w:r>
      <w:r>
        <w:rPr>
          <w:rStyle w:val="DecValTok"/>
        </w:rPr>
        <w:t>2</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(slope))</w:t>
      </w:r>
      <w:r>
        <w:br/>
      </w:r>
      <w:r>
        <w:rPr>
          <w:rStyle w:val="NormalTok"/>
        </w:rPr>
        <w:lastRenderedPageBreak/>
        <w:t xml:space="preserve">  </w:t>
      </w:r>
      <w:r>
        <w:br/>
      </w:r>
      <w:r>
        <w:rPr>
          <w:rStyle w:val="CommentTok"/>
        </w:rPr>
        <w:t xml:space="preserve"># Show the top ten states </w:t>
      </w:r>
      <w:r>
        <w:br/>
      </w:r>
      <w:r>
        <w:rPr>
          <w:rStyle w:val="NormalTok"/>
        </w:rPr>
        <w:t xml:space="preserve">state_change </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w:t>
      </w:r>
    </w:p>
    <w:p w14:paraId="1CB2D60C" w14:textId="77777777" w:rsidR="0052230D" w:rsidRDefault="001D4DF0">
      <w:pPr>
        <w:pStyle w:val="SourceCode"/>
      </w:pPr>
      <w:r>
        <w:rPr>
          <w:rStyle w:val="VerbatimChar"/>
        </w:rPr>
        <w:t>## # A tibble: 10 x 3</w:t>
      </w:r>
      <w:r>
        <w:br/>
      </w:r>
      <w:r>
        <w:rPr>
          <w:rStyle w:val="VerbatimChar"/>
        </w:rPr>
        <w:t>##    State                lm_trend slope</w:t>
      </w:r>
      <w:r>
        <w:br/>
      </w:r>
      <w:r>
        <w:rPr>
          <w:rStyle w:val="VerbatimChar"/>
        </w:rPr>
        <w:t>##    &lt;fct&gt;                &lt;list&gt;   &lt;dbl&gt;</w:t>
      </w:r>
      <w:r>
        <w:br/>
      </w:r>
      <w:r>
        <w:rPr>
          <w:rStyle w:val="VerbatimChar"/>
        </w:rPr>
        <w:t>##  1 West Virginia        &lt;lm&gt;      1.53</w:t>
      </w:r>
      <w:r>
        <w:br/>
      </w:r>
      <w:r>
        <w:rPr>
          <w:rStyle w:val="VerbatimChar"/>
        </w:rPr>
        <w:t>##  2 District of Columbia &lt;lm&gt;      1.32</w:t>
      </w:r>
      <w:r>
        <w:br/>
      </w:r>
      <w:r>
        <w:rPr>
          <w:rStyle w:val="VerbatimChar"/>
        </w:rPr>
        <w:t>##  3 Delaware             &lt;lm&gt;      1.31</w:t>
      </w:r>
      <w:r>
        <w:br/>
      </w:r>
      <w:r>
        <w:rPr>
          <w:rStyle w:val="VerbatimChar"/>
        </w:rPr>
        <w:t>##  4 Ohio                 &lt;lm&gt;      1.27</w:t>
      </w:r>
      <w:r>
        <w:br/>
      </w:r>
      <w:r>
        <w:rPr>
          <w:rStyle w:val="VerbatimChar"/>
        </w:rPr>
        <w:t>##  5 Connecticut          &lt;lm&gt;      1.22</w:t>
      </w:r>
      <w:r>
        <w:br/>
      </w:r>
      <w:r>
        <w:rPr>
          <w:rStyle w:val="VerbatimChar"/>
        </w:rPr>
        <w:t>##  6 Maryland             &lt;lm&gt;      1.19</w:t>
      </w:r>
      <w:r>
        <w:br/>
      </w:r>
      <w:r>
        <w:rPr>
          <w:rStyle w:val="VerbatimChar"/>
        </w:rPr>
        <w:t>##  7 New Hampshire        &lt;lm&gt;      1.18</w:t>
      </w:r>
      <w:r>
        <w:br/>
      </w:r>
      <w:r>
        <w:rPr>
          <w:rStyle w:val="VerbatimChar"/>
        </w:rPr>
        <w:t>##  8 Kentucky             &lt;lm&gt;      1.17</w:t>
      </w:r>
      <w:r>
        <w:br/>
      </w:r>
      <w:r>
        <w:rPr>
          <w:rStyle w:val="VerbatimChar"/>
        </w:rPr>
        <w:t>##  9 Pennsylvania         &lt;lm&gt;      1.17</w:t>
      </w:r>
      <w:r>
        <w:br/>
      </w:r>
      <w:r>
        <w:rPr>
          <w:rStyle w:val="VerbatimChar"/>
        </w:rPr>
        <w:t>## 10 Massachusetts        &lt;lm&gt;      1.13</w:t>
      </w:r>
    </w:p>
    <w:p w14:paraId="13CA42B5" w14:textId="03FB330A" w:rsidR="0052230D" w:rsidRDefault="001D4DF0">
      <w:pPr>
        <w:pStyle w:val="FirstParagraph"/>
      </w:pPr>
      <w:r>
        <w:t xml:space="preserve">The greatest increses in overdose deaths are seen in many of the same states with the greatest 2017 per capita fatalities. West Virginia has seen the most rapid </w:t>
      </w:r>
      <w:del w:id="274" w:author="Adam Wlostowski" w:date="2020-02-23T19:36:00Z">
        <w:r w:rsidDel="00FD34E1">
          <w:delText>rise in drug overdose deaths.</w:delText>
        </w:r>
      </w:del>
      <w:ins w:id="275" w:author="Adam Wlostowski" w:date="2020-02-23T19:36:00Z">
        <w:r w:rsidR="00FD34E1">
          <w:t>growth in</w:t>
        </w:r>
      </w:ins>
      <w:ins w:id="276" w:author="Adam Wlostowski" w:date="2020-02-23T19:37:00Z">
        <w:r w:rsidR="00FD34E1">
          <w:t xml:space="preserve"> per capita overdose</w:t>
        </w:r>
        <w:r w:rsidR="002024BA">
          <w:t xml:space="preserve"> deaths.</w:t>
        </w:r>
      </w:ins>
    </w:p>
    <w:p w14:paraId="516DE402" w14:textId="77777777" w:rsidR="0052230D" w:rsidRDefault="001D4DF0">
      <w:pPr>
        <w:pStyle w:val="Heading2"/>
      </w:pPr>
      <w:bookmarkStart w:id="277" w:name="X37433a56b7a71bf6d39453a534bd423f9169ea3"/>
      <w:bookmarkStart w:id="278" w:name="_Toc33369064"/>
      <w:r>
        <w:t>Geographic patterns of overdose rates (2017)</w:t>
      </w:r>
      <w:bookmarkEnd w:id="277"/>
      <w:bookmarkEnd w:id="278"/>
    </w:p>
    <w:p w14:paraId="7FD0FAC9" w14:textId="4955FA91" w:rsidR="0052230D" w:rsidRDefault="001D4DF0">
      <w:pPr>
        <w:pStyle w:val="FirstParagraph"/>
      </w:pPr>
      <w:r>
        <w:t xml:space="preserve">Let’s create a map that visualizes 2017 per capita overdose deaths by county. </w:t>
      </w:r>
      <w:del w:id="279" w:author="Adam Wlostowski" w:date="2020-02-23T19:37:00Z">
        <w:r w:rsidDel="002024BA">
          <w:delText xml:space="preserve">I will take advantage of the </w:delText>
        </w:r>
        <w:r w:rsidDel="002024BA">
          <w:rPr>
            <w:rStyle w:val="VerbatimChar"/>
          </w:rPr>
          <w:delText>usamap</w:delText>
        </w:r>
        <w:r w:rsidDel="002024BA">
          <w:delText xml:space="preserve"> package.</w:delText>
        </w:r>
      </w:del>
    </w:p>
    <w:p w14:paraId="0F31FDF7" w14:textId="77777777" w:rsidR="0052230D" w:rsidRDefault="001D4DF0">
      <w:pPr>
        <w:pStyle w:val="SourceCode"/>
      </w:pPr>
      <w:r>
        <w:rPr>
          <w:rStyle w:val="KeywordTok"/>
        </w:rPr>
        <w:t>library</w:t>
      </w:r>
      <w:r>
        <w:rPr>
          <w:rStyle w:val="NormalTok"/>
        </w:rPr>
        <w:t>(usmap)</w:t>
      </w:r>
      <w:r>
        <w:br/>
      </w:r>
      <w:r>
        <w:rPr>
          <w:rStyle w:val="KeywordTok"/>
        </w:rPr>
        <w:t>library</w:t>
      </w:r>
      <w:r>
        <w:rPr>
          <w:rStyle w:val="NormalTok"/>
        </w:rPr>
        <w:t>(ggplot2)</w:t>
      </w:r>
      <w:r>
        <w:br/>
      </w:r>
      <w:r>
        <w:br/>
      </w:r>
      <w:r>
        <w:rPr>
          <w:rStyle w:val="CommentTok"/>
        </w:rPr>
        <w:t># prepare the data</w:t>
      </w:r>
      <w:r>
        <w:br/>
      </w:r>
      <w:r>
        <w:rPr>
          <w:rStyle w:val="NormalTok"/>
        </w:rPr>
        <w:t>county_rates &lt;-</w:t>
      </w:r>
      <w:r>
        <w:rPr>
          <w:rStyle w:val="StringTok"/>
        </w:rPr>
        <w:t xml:space="preserve"> </w:t>
      </w:r>
      <w:r>
        <w:rPr>
          <w:rStyle w:val="KeywordTok"/>
        </w:rPr>
        <w:t>filter</w:t>
      </w:r>
      <w:r>
        <w:rPr>
          <w:rStyle w:val="NormalTok"/>
        </w:rPr>
        <w:t xml:space="preserve">(data, Year </w:t>
      </w:r>
      <w:r>
        <w:rPr>
          <w:rStyle w:val="OperatorTok"/>
        </w:rPr>
        <w:t>==</w:t>
      </w:r>
      <w:r>
        <w:rPr>
          <w:rStyle w:val="StringTok"/>
        </w:rPr>
        <w:t xml:space="preserve"> </w:t>
      </w:r>
      <w:r>
        <w:rPr>
          <w:rStyle w:val="DecValTok"/>
        </w:rPr>
        <w:t>2017</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(fips, Year) </w:t>
      </w:r>
      <w:r>
        <w:rPr>
          <w:rStyle w:val="OperatorTok"/>
        </w:rPr>
        <w:t>%&gt;%</w:t>
      </w:r>
      <w:r>
        <w:br/>
      </w:r>
      <w:r>
        <w:rPr>
          <w:rStyle w:val="StringTok"/>
        </w:rPr>
        <w:t xml:space="preserve">  </w:t>
      </w:r>
      <w:r>
        <w:rPr>
          <w:rStyle w:val="KeywordTok"/>
        </w:rPr>
        <w:t>summarize</w:t>
      </w:r>
      <w:r>
        <w:rPr>
          <w:rStyle w:val="NormalTok"/>
        </w:rPr>
        <w:t>(</w:t>
      </w:r>
      <w:r>
        <w:rPr>
          <w:rStyle w:val="DataTypeTok"/>
        </w:rPr>
        <w:t>Rate =</w:t>
      </w:r>
      <w:r>
        <w:rPr>
          <w:rStyle w:val="NormalTok"/>
        </w:rPr>
        <w:t xml:space="preserve">  </w:t>
      </w:r>
      <w:r>
        <w:rPr>
          <w:rStyle w:val="KeywordTok"/>
        </w:rPr>
        <w:t>mean</w:t>
      </w:r>
      <w:r>
        <w:rPr>
          <w:rStyle w:val="NormalTok"/>
        </w:rPr>
        <w:t xml:space="preserve">(Model.based.Death.Rate, </w:t>
      </w:r>
      <w:r>
        <w:rPr>
          <w:rStyle w:val="DataTypeTok"/>
        </w:rPr>
        <w:t>na.rm =</w:t>
      </w:r>
      <w:r>
        <w:rPr>
          <w:rStyle w:val="NormalTok"/>
        </w:rPr>
        <w:t xml:space="preserve"> T))</w:t>
      </w:r>
      <w:r>
        <w:br/>
      </w:r>
      <w:r>
        <w:br/>
      </w:r>
      <w:r>
        <w:rPr>
          <w:rStyle w:val="KeywordTok"/>
        </w:rPr>
        <w:t>plot_usmap</w:t>
      </w:r>
      <w:r>
        <w:rPr>
          <w:rStyle w:val="NormalTok"/>
        </w:rPr>
        <w:t>(</w:t>
      </w:r>
      <w:r>
        <w:rPr>
          <w:rStyle w:val="DataTypeTok"/>
        </w:rPr>
        <w:t>data =</w:t>
      </w:r>
      <w:r>
        <w:rPr>
          <w:rStyle w:val="NormalTok"/>
        </w:rPr>
        <w:t xml:space="preserve"> county_rates, </w:t>
      </w:r>
      <w:r>
        <w:br/>
      </w:r>
      <w:r>
        <w:rPr>
          <w:rStyle w:val="NormalTok"/>
        </w:rPr>
        <w:t xml:space="preserve">           </w:t>
      </w:r>
      <w:r>
        <w:rPr>
          <w:rStyle w:val="DataTypeTok"/>
        </w:rPr>
        <w:t>values =</w:t>
      </w:r>
      <w:r>
        <w:rPr>
          <w:rStyle w:val="NormalTok"/>
        </w:rPr>
        <w:t xml:space="preserve"> </w:t>
      </w:r>
      <w:r>
        <w:rPr>
          <w:rStyle w:val="StringTok"/>
        </w:rPr>
        <w:t>"Rate"</w:t>
      </w:r>
      <w:r>
        <w:rPr>
          <w:rStyle w:val="NormalTok"/>
        </w:rPr>
        <w:t xml:space="preserve">, </w:t>
      </w:r>
      <w:r>
        <w:br/>
      </w:r>
      <w:r>
        <w:rPr>
          <w:rStyle w:val="NormalTok"/>
        </w:rPr>
        <w:t xml:space="preserve">           </w:t>
      </w:r>
      <w:r>
        <w:rPr>
          <w:rStyle w:val="DataTypeTok"/>
        </w:rPr>
        <w:t>regions =</w:t>
      </w:r>
      <w:r>
        <w:rPr>
          <w:rStyle w:val="NormalTok"/>
        </w:rPr>
        <w:t xml:space="preserve"> </w:t>
      </w:r>
      <w:r>
        <w:rPr>
          <w:rStyle w:val="KeywordTok"/>
        </w:rPr>
        <w:t>c</w:t>
      </w:r>
      <w:r>
        <w:rPr>
          <w:rStyle w:val="NormalTok"/>
        </w:rPr>
        <w:t>(</w:t>
      </w:r>
      <w:r>
        <w:rPr>
          <w:rStyle w:val="StringTok"/>
        </w:rPr>
        <w:t>"states"</w:t>
      </w:r>
      <w:r>
        <w:rPr>
          <w:rStyle w:val="NormalTok"/>
        </w:rPr>
        <w:t xml:space="preserve">, </w:t>
      </w:r>
      <w:r>
        <w:rPr>
          <w:rStyle w:val="StringTok"/>
        </w:rPr>
        <w:t>"state"</w:t>
      </w:r>
      <w:r>
        <w:rPr>
          <w:rStyle w:val="NormalTok"/>
        </w:rPr>
        <w:t xml:space="preserve">, </w:t>
      </w:r>
      <w:r>
        <w:rPr>
          <w:rStyle w:val="StringTok"/>
        </w:rPr>
        <w:t>"counties"</w:t>
      </w:r>
      <w:r>
        <w:rPr>
          <w:rStyle w:val="NormalTok"/>
        </w:rPr>
        <w:t xml:space="preserve">, </w:t>
      </w:r>
      <w:r>
        <w:rPr>
          <w:rStyle w:val="StringTok"/>
        </w:rPr>
        <w:t>"county"</w:t>
      </w:r>
      <w:r>
        <w:rPr>
          <w:rStyle w:val="NormalTok"/>
        </w:rPr>
        <w:t xml:space="preserve">), </w:t>
      </w:r>
      <w:r>
        <w:br/>
      </w:r>
      <w:r>
        <w:rPr>
          <w:rStyle w:val="NormalTok"/>
        </w:rPr>
        <w:t xml:space="preserve">           </w:t>
      </w:r>
      <w:r>
        <w:rPr>
          <w:rStyle w:val="CommentTok"/>
        </w:rPr>
        <w:t xml:space="preserve"># include = .northeast_region, </w:t>
      </w:r>
      <w:r>
        <w:br/>
      </w:r>
      <w:r>
        <w:rPr>
          <w:rStyle w:val="NormalTok"/>
        </w:rPr>
        <w:t xml:space="preserve">           </w:t>
      </w:r>
      <w:r>
        <w:rPr>
          <w:rStyle w:val="DataTypeTok"/>
        </w:rPr>
        <w:t>color =</w:t>
      </w:r>
      <w:r>
        <w:rPr>
          <w:rStyle w:val="NormalTok"/>
        </w:rPr>
        <w:t xml:space="preserve"> </w:t>
      </w:r>
      <w:r>
        <w:rPr>
          <w:rStyle w:val="OtherTok"/>
        </w:rPr>
        <w:t>NA</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scale_fill_continuous</w:t>
      </w:r>
      <w:r>
        <w:rPr>
          <w:rStyle w:val="NormalTok"/>
        </w:rPr>
        <w:t>(</w:t>
      </w:r>
      <w:r>
        <w:rPr>
          <w:rStyle w:val="DataTypeTok"/>
        </w:rPr>
        <w:t>low =</w:t>
      </w:r>
      <w:r>
        <w:rPr>
          <w:rStyle w:val="NormalTok"/>
        </w:rPr>
        <w:t xml:space="preserve"> </w:t>
      </w:r>
      <w:r>
        <w:rPr>
          <w:rStyle w:val="StringTok"/>
        </w:rPr>
        <w:t>"white"</w:t>
      </w:r>
      <w:r>
        <w:rPr>
          <w:rStyle w:val="NormalTok"/>
        </w:rPr>
        <w:t xml:space="preserve">, </w:t>
      </w:r>
      <w:r>
        <w:rPr>
          <w:rStyle w:val="DataTypeTok"/>
        </w:rPr>
        <w:t>high =</w:t>
      </w:r>
      <w:r>
        <w:rPr>
          <w:rStyle w:val="NormalTok"/>
        </w:rPr>
        <w:t xml:space="preserve"> </w:t>
      </w:r>
      <w:r>
        <w:rPr>
          <w:rStyle w:val="StringTok"/>
        </w:rPr>
        <w:t>"red"</w:t>
      </w:r>
      <w:r>
        <w:rPr>
          <w:rStyle w:val="NormalTok"/>
        </w:rPr>
        <w:t xml:space="preserve">, </w:t>
      </w:r>
      <w:r>
        <w:rPr>
          <w:rStyle w:val="DataTypeTok"/>
        </w:rPr>
        <w:t>name =</w:t>
      </w:r>
      <w:r>
        <w:rPr>
          <w:rStyle w:val="NormalTok"/>
        </w:rPr>
        <w:t xml:space="preserve"> </w:t>
      </w:r>
      <w:r>
        <w:rPr>
          <w:rStyle w:val="StringTok"/>
        </w:rPr>
        <w:t>"Crude Rate"</w:t>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40</w:t>
      </w:r>
      <w:r>
        <w:rPr>
          <w:rStyle w:val="NormalTok"/>
        </w:rPr>
        <w:t xml:space="preserve">), </w:t>
      </w:r>
      <w:r>
        <w:rPr>
          <w:rStyle w:val="DataTypeTok"/>
        </w:rPr>
        <w:t>label =</w:t>
      </w:r>
      <w:r>
        <w:rPr>
          <w:rStyle w:val="NormalTok"/>
        </w:rPr>
        <w:t xml:space="preserve"> scales</w:t>
      </w:r>
      <w:r>
        <w:rPr>
          <w:rStyle w:val="OperatorTok"/>
        </w:rPr>
        <w:t>::</w:t>
      </w:r>
      <w:r>
        <w:rPr>
          <w:rStyle w:val="NormalTok"/>
        </w:rPr>
        <w:t xml:space="preserve">comma, </w:t>
      </w:r>
      <w:r>
        <w:rPr>
          <w:rStyle w:val="DataTypeTok"/>
        </w:rPr>
        <w:t>oob =</w:t>
      </w:r>
      <w:r>
        <w:rPr>
          <w:rStyle w:val="NormalTok"/>
        </w:rPr>
        <w:t xml:space="preserve"> scales</w:t>
      </w:r>
      <w:r>
        <w:rPr>
          <w:rStyle w:val="OperatorTok"/>
        </w:rPr>
        <w:t>::</w:t>
      </w:r>
      <w:r>
        <w:rPr>
          <w:rStyle w:val="NormalTok"/>
        </w:rPr>
        <w:t xml:space="preserve">squish) </w:t>
      </w:r>
      <w:r>
        <w:rPr>
          <w:rStyle w:val="OperatorTok"/>
        </w:rPr>
        <w:t>+</w:t>
      </w:r>
      <w:r>
        <w:br/>
      </w:r>
      <w:r>
        <w:rPr>
          <w:rStyle w:val="StringTok"/>
        </w:rPr>
        <w:t xml:space="preserve">  </w:t>
      </w:r>
      <w:r>
        <w:rPr>
          <w:rStyle w:val="KeywordTok"/>
        </w:rPr>
        <w:t>ggtitle</w:t>
      </w:r>
      <w:r>
        <w:rPr>
          <w:rStyle w:val="NormalTok"/>
        </w:rPr>
        <w:t>(</w:t>
      </w:r>
      <w:r>
        <w:rPr>
          <w:rStyle w:val="StringTok"/>
        </w:rPr>
        <w:t>"County-level, per capita overdose death rates (2017)"</w:t>
      </w:r>
      <w:r>
        <w:rPr>
          <w:rStyle w:val="NormalTok"/>
        </w:rPr>
        <w:t>)</w:t>
      </w:r>
    </w:p>
    <w:p w14:paraId="0BE89379" w14:textId="61012252" w:rsidR="0052230D" w:rsidRDefault="001D4DF0">
      <w:pPr>
        <w:pStyle w:val="FirstParagraph"/>
      </w:pPr>
      <w:r>
        <w:rPr>
          <w:noProof/>
        </w:rPr>
        <w:lastRenderedPageBreak/>
        <w:drawing>
          <wp:inline distT="0" distB="0" distL="0" distR="0" wp14:anchorId="7C187A78" wp14:editId="521F39C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raft_2020-MM-DD-Patterns-of-The-Overdose-Crisis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del w:id="280" w:author="Adam Wlostowski" w:date="2020-02-23T19:37:00Z">
        <w:r w:rsidDel="002024BA">
          <w:delText xml:space="preserve">Wow! Patterns jump out immediately. </w:delText>
        </w:r>
      </w:del>
      <w:del w:id="281" w:author="Adam Wlostowski" w:date="2020-02-23T19:39:00Z">
        <w:r w:rsidDel="002024BA">
          <w:delText xml:space="preserve">Per capita overdoses </w:delText>
        </w:r>
      </w:del>
      <w:ins w:id="282" w:author="Adam Wlostowski" w:date="2020-02-23T19:39:00Z">
        <w:r w:rsidR="002024BA">
          <w:t xml:space="preserve">Overdose death rates </w:t>
        </w:r>
      </w:ins>
      <w:r>
        <w:t xml:space="preserve">are greatest where the map is </w:t>
      </w:r>
      <w:ins w:id="283" w:author="Adam Wlostowski" w:date="2020-02-23T19:38:00Z">
        <w:r w:rsidR="002024BA">
          <w:t>redder.</w:t>
        </w:r>
      </w:ins>
      <w:del w:id="284" w:author="Adam Wlostowski" w:date="2020-02-23T19:38:00Z">
        <w:r w:rsidDel="002024BA">
          <w:delText>dark red.</w:delText>
        </w:r>
      </w:del>
      <w:r>
        <w:t xml:space="preserve"> Rates look to be highest in Appalachia, Western Pennsylvania, South Eastern Pennsylvania, New Hampshire, Connecticut, Oklahoma, New Orleans, New Mexico.</w:t>
      </w:r>
    </w:p>
    <w:p w14:paraId="746E38E9" w14:textId="77777777" w:rsidR="0052230D" w:rsidRDefault="001D4DF0">
      <w:pPr>
        <w:pStyle w:val="Heading2"/>
      </w:pPr>
      <w:bookmarkStart w:id="285" w:name="identifying-hot-spots"/>
      <w:bookmarkStart w:id="286" w:name="_Toc33369065"/>
      <w:r>
        <w:t>Identifying hot spots</w:t>
      </w:r>
      <w:bookmarkEnd w:id="285"/>
      <w:bookmarkEnd w:id="286"/>
    </w:p>
    <w:p w14:paraId="438A2613" w14:textId="77777777" w:rsidR="0052230D" w:rsidRDefault="001D4DF0">
      <w:pPr>
        <w:pStyle w:val="FirstParagraph"/>
      </w:pPr>
      <w:r>
        <w:t xml:space="preserve">Can we objectively identify hot spots of drug overdose deaths? Rather than just eyeballing patterns in the map above, we can use spatial statistics to objectively identify hot spots. The Getis/Ord Gi* Z-value is used to evaluate local correlation in geospatial data and objectively identify hot and cold spots. In this case, high positive Z-values indicate a local cluster of high death rates. On the other hand, very low values identify clusters of low death rates. The original publication behind the Getis/Ord Gi* statistic can be found </w:t>
      </w:r>
      <w:hyperlink r:id="rId12">
        <w:r>
          <w:rPr>
            <w:rStyle w:val="Hyperlink"/>
          </w:rPr>
          <w:t>here</w:t>
        </w:r>
      </w:hyperlink>
      <w:r>
        <w:t>.</w:t>
      </w:r>
    </w:p>
    <w:p w14:paraId="25E3823E" w14:textId="77777777" w:rsidR="0052230D" w:rsidRDefault="001D4DF0">
      <w:pPr>
        <w:pStyle w:val="BodyText"/>
      </w:pPr>
      <w:r>
        <w:t xml:space="preserve">There are a few steps necessary to pull this analysis off. First, we need to get a shapefile of U.S. counties and spatially join our overdose data. Then, we identify neighboring counties (e.g. Boulder County touches Weld County - they are neighbors). Finally, we can use the </w:t>
      </w:r>
      <w:r>
        <w:rPr>
          <w:rStyle w:val="VerbatimChar"/>
        </w:rPr>
        <w:t>LocalG</w:t>
      </w:r>
      <w:r>
        <w:t xml:space="preserve"> function to calculate the Getis/Ord Gi* Z-value for each county. We will rely heavily on the </w:t>
      </w:r>
      <w:hyperlink r:id="rId13">
        <w:proofErr w:type="spellStart"/>
        <w:r>
          <w:rPr>
            <w:rStyle w:val="Hyperlink"/>
          </w:rPr>
          <w:t>spep</w:t>
        </w:r>
        <w:proofErr w:type="spellEnd"/>
      </w:hyperlink>
      <w:r>
        <w:t xml:space="preserve"> package to do much of the heavy lifting.</w:t>
      </w:r>
    </w:p>
    <w:p w14:paraId="2408481C" w14:textId="77777777" w:rsidR="0052230D" w:rsidRDefault="001D4DF0">
      <w:pPr>
        <w:pStyle w:val="Compact"/>
        <w:numPr>
          <w:ilvl w:val="0"/>
          <w:numId w:val="3"/>
        </w:numPr>
      </w:pPr>
      <w:r>
        <w:t xml:space="preserve">Load a SpatialPolygons oject of U.S. counties throught the </w:t>
      </w:r>
      <w:r>
        <w:rPr>
          <w:rStyle w:val="VerbatimChar"/>
        </w:rPr>
        <w:t>tigris</w:t>
      </w:r>
      <w:r>
        <w:t xml:space="preserve"> package</w:t>
      </w:r>
    </w:p>
    <w:p w14:paraId="6CC32DDD" w14:textId="77777777" w:rsidR="0052230D" w:rsidRDefault="001D4DF0">
      <w:pPr>
        <w:pStyle w:val="SourceCode"/>
      </w:pPr>
      <w:r>
        <w:rPr>
          <w:rStyle w:val="KeywordTok"/>
        </w:rPr>
        <w:t>library</w:t>
      </w:r>
      <w:r>
        <w:rPr>
          <w:rStyle w:val="NormalTok"/>
        </w:rPr>
        <w:t>(tigris)</w:t>
      </w:r>
      <w:r>
        <w:br/>
      </w:r>
      <w:r>
        <w:br/>
      </w:r>
      <w:r>
        <w:rPr>
          <w:rStyle w:val="CommentTok"/>
        </w:rPr>
        <w:t># load the data</w:t>
      </w:r>
      <w:r>
        <w:br/>
      </w:r>
      <w:r>
        <w:rPr>
          <w:rStyle w:val="NormalTok"/>
        </w:rPr>
        <w:t>p &lt;-</w:t>
      </w:r>
      <w:r>
        <w:rPr>
          <w:rStyle w:val="StringTok"/>
        </w:rPr>
        <w:t xml:space="preserve"> </w:t>
      </w:r>
      <w:r>
        <w:rPr>
          <w:rStyle w:val="KeywordTok"/>
        </w:rPr>
        <w:t>counties</w:t>
      </w:r>
      <w:r>
        <w:rPr>
          <w:rStyle w:val="NormalTok"/>
        </w:rPr>
        <w:t>()</w:t>
      </w:r>
      <w:r>
        <w:br/>
      </w:r>
      <w:r>
        <w:br/>
      </w:r>
      <w:r>
        <w:rPr>
          <w:rStyle w:val="CommentTok"/>
        </w:rPr>
        <w:lastRenderedPageBreak/>
        <w:t># create a new fips variable, as integer</w:t>
      </w:r>
      <w:r>
        <w:br/>
      </w:r>
      <w:r>
        <w:rPr>
          <w:rStyle w:val="NormalTok"/>
        </w:rPr>
        <w:t>p</w:t>
      </w:r>
      <w:r>
        <w:rPr>
          <w:rStyle w:val="OperatorTok"/>
        </w:rPr>
        <w:t>$</w:t>
      </w:r>
      <w:r>
        <w:rPr>
          <w:rStyle w:val="NormalTok"/>
        </w:rPr>
        <w:t>fips &lt;-</w:t>
      </w:r>
      <w:r>
        <w:rPr>
          <w:rStyle w:val="StringTok"/>
        </w:rPr>
        <w:t xml:space="preserve"> </w:t>
      </w:r>
      <w:r>
        <w:rPr>
          <w:rStyle w:val="KeywordTok"/>
        </w:rPr>
        <w:t>as.integer</w:t>
      </w:r>
      <w:r>
        <w:rPr>
          <w:rStyle w:val="NormalTok"/>
        </w:rPr>
        <w:t>(p</w:t>
      </w:r>
      <w:r>
        <w:rPr>
          <w:rStyle w:val="OperatorTok"/>
        </w:rPr>
        <w:t>$</w:t>
      </w:r>
      <w:r>
        <w:rPr>
          <w:rStyle w:val="NormalTok"/>
        </w:rPr>
        <w:t>GEOID)</w:t>
      </w:r>
    </w:p>
    <w:p w14:paraId="16C3735F" w14:textId="77777777" w:rsidR="0052230D" w:rsidRDefault="001D4DF0">
      <w:pPr>
        <w:pStyle w:val="Compact"/>
        <w:numPr>
          <w:ilvl w:val="0"/>
          <w:numId w:val="4"/>
        </w:numPr>
      </w:pPr>
      <w:r>
        <w:t xml:space="preserve">Join the 2017 crude rate data to the shapefile by </w:t>
      </w:r>
      <w:r>
        <w:rPr>
          <w:rStyle w:val="VerbatimChar"/>
        </w:rPr>
        <w:t>fips</w:t>
      </w:r>
    </w:p>
    <w:p w14:paraId="632DAF31" w14:textId="77777777" w:rsidR="0052230D" w:rsidRDefault="001D4DF0">
      <w:pPr>
        <w:pStyle w:val="SourceCode"/>
      </w:pPr>
      <w:r>
        <w:rPr>
          <w:rStyle w:val="NormalTok"/>
        </w:rPr>
        <w:t>rate_join &lt;-</w:t>
      </w:r>
      <w:r>
        <w:rPr>
          <w:rStyle w:val="StringTok"/>
        </w:rPr>
        <w:t xml:space="preserve"> </w:t>
      </w:r>
      <w:r>
        <w:rPr>
          <w:rStyle w:val="KeywordTok"/>
        </w:rPr>
        <w:t>left_join</w:t>
      </w:r>
      <w:r>
        <w:rPr>
          <w:rStyle w:val="NormalTok"/>
        </w:rPr>
        <w:t>(</w:t>
      </w:r>
      <w:r>
        <w:rPr>
          <w:rStyle w:val="KeywordTok"/>
        </w:rPr>
        <w:t>as.data.frame</w:t>
      </w:r>
      <w:r>
        <w:rPr>
          <w:rStyle w:val="NormalTok"/>
        </w:rPr>
        <w:t xml:space="preserve">(p),county_rates, </w:t>
      </w:r>
      <w:r>
        <w:rPr>
          <w:rStyle w:val="DataTypeTok"/>
        </w:rPr>
        <w:t>by =</w:t>
      </w:r>
      <w:r>
        <w:rPr>
          <w:rStyle w:val="NormalTok"/>
        </w:rPr>
        <w:t xml:space="preserve"> </w:t>
      </w:r>
      <w:r>
        <w:rPr>
          <w:rStyle w:val="StringTok"/>
        </w:rPr>
        <w:t>"fips"</w:t>
      </w:r>
      <w:r>
        <w:rPr>
          <w:rStyle w:val="NormalTok"/>
        </w:rPr>
        <w:t>)</w:t>
      </w:r>
      <w:r>
        <w:br/>
      </w:r>
      <w:r>
        <w:br/>
      </w:r>
      <w:r>
        <w:rPr>
          <w:rStyle w:val="NormalTok"/>
        </w:rPr>
        <w:t>p</w:t>
      </w:r>
      <w:r>
        <w:rPr>
          <w:rStyle w:val="OperatorTok"/>
        </w:rPr>
        <w:t>$</w:t>
      </w:r>
      <w:r>
        <w:rPr>
          <w:rStyle w:val="NormalTok"/>
        </w:rPr>
        <w:t>Rate &lt;-</w:t>
      </w:r>
      <w:r>
        <w:rPr>
          <w:rStyle w:val="StringTok"/>
        </w:rPr>
        <w:t xml:space="preserve"> </w:t>
      </w:r>
      <w:r>
        <w:rPr>
          <w:rStyle w:val="NormalTok"/>
        </w:rPr>
        <w:t>rate_join</w:t>
      </w:r>
      <w:r>
        <w:rPr>
          <w:rStyle w:val="OperatorTok"/>
        </w:rPr>
        <w:t>$</w:t>
      </w:r>
      <w:r>
        <w:rPr>
          <w:rStyle w:val="NormalTok"/>
        </w:rPr>
        <w:t>Rate</w:t>
      </w:r>
      <w:r>
        <w:br/>
      </w:r>
      <w:r>
        <w:br/>
      </w:r>
      <w:r>
        <w:rPr>
          <w:rStyle w:val="NormalTok"/>
        </w:rPr>
        <w:t>p &lt;-</w:t>
      </w:r>
      <w:r>
        <w:rPr>
          <w:rStyle w:val="StringTok"/>
        </w:rPr>
        <w:t xml:space="preserve"> </w:t>
      </w:r>
      <w:r>
        <w:rPr>
          <w:rStyle w:val="NormalTok"/>
        </w:rPr>
        <w:t>p[</w:t>
      </w:r>
      <w:r>
        <w:rPr>
          <w:rStyle w:val="OperatorTok"/>
        </w:rPr>
        <w:t>!</w:t>
      </w:r>
      <w:r>
        <w:rPr>
          <w:rStyle w:val="KeywordTok"/>
        </w:rPr>
        <w:t>is.na</w:t>
      </w:r>
      <w:r>
        <w:rPr>
          <w:rStyle w:val="NormalTok"/>
        </w:rPr>
        <w:t>(p</w:t>
      </w:r>
      <w:r>
        <w:rPr>
          <w:rStyle w:val="OperatorTok"/>
        </w:rPr>
        <w:t>$</w:t>
      </w:r>
      <w:r>
        <w:rPr>
          <w:rStyle w:val="NormalTok"/>
        </w:rPr>
        <w:t>Rate),]</w:t>
      </w:r>
    </w:p>
    <w:p w14:paraId="6AA6E708" w14:textId="79C47CF7" w:rsidR="0052230D" w:rsidRDefault="001D4DF0">
      <w:pPr>
        <w:pStyle w:val="Compact"/>
        <w:numPr>
          <w:ilvl w:val="0"/>
          <w:numId w:val="5"/>
        </w:numPr>
      </w:pPr>
      <w:r>
        <w:t xml:space="preserve">Identify neighboring counties with the the </w:t>
      </w:r>
      <w:r>
        <w:rPr>
          <w:rStyle w:val="VerbatimChar"/>
        </w:rPr>
        <w:t>poly2nb</w:t>
      </w:r>
      <w:r>
        <w:t xml:space="preserve"> </w:t>
      </w:r>
      <w:proofErr w:type="spellStart"/>
      <w:r>
        <w:t>funtion</w:t>
      </w:r>
      <w:proofErr w:type="spellEnd"/>
      <w:r>
        <w:t xml:space="preserve"> from the </w:t>
      </w:r>
      <w:r>
        <w:fldChar w:fldCharType="begin"/>
      </w:r>
      <w:ins w:id="287" w:author="Adam Wlostowski" w:date="2020-02-23T18:51:00Z">
        <w:r w:rsidR="00F14327">
          <w:instrText xml:space="preserve">HYPERLINK "C:\\Users\\awlostowski\\Documents\\Rblog\\awlostowski.github.io\\content\\(https:\\cran.r-project.org\\web\\packages\\spdep\\spdep.pdf)" \h </w:instrText>
        </w:r>
      </w:ins>
      <w:del w:id="288" w:author="Adam Wlostowski" w:date="2020-02-23T18:51:00Z">
        <w:r w:rsidDel="00F14327">
          <w:delInstrText xml:space="preserve"> HYPERLINK "(https://cran.r-project.org/web/packages/spdep/spdep.pdf)" \h </w:delInstrText>
        </w:r>
      </w:del>
      <w:ins w:id="289" w:author="Adam Wlostowski" w:date="2020-02-23T18:51:00Z"/>
      <w:r>
        <w:fldChar w:fldCharType="separate"/>
      </w:r>
      <w:proofErr w:type="spellStart"/>
      <w:r>
        <w:rPr>
          <w:rStyle w:val="Hyperlink"/>
        </w:rPr>
        <w:t>spdep</w:t>
      </w:r>
      <w:proofErr w:type="spellEnd"/>
      <w:r>
        <w:rPr>
          <w:rStyle w:val="Hyperlink"/>
        </w:rPr>
        <w:fldChar w:fldCharType="end"/>
      </w:r>
      <w:r>
        <w:t xml:space="preserve"> package.</w:t>
      </w:r>
    </w:p>
    <w:p w14:paraId="1FF9FDE4" w14:textId="77777777" w:rsidR="0052230D" w:rsidRDefault="001D4DF0">
      <w:pPr>
        <w:pStyle w:val="SourceCode"/>
      </w:pPr>
      <w:r>
        <w:rPr>
          <w:rStyle w:val="KeywordTok"/>
        </w:rPr>
        <w:t>library</w:t>
      </w:r>
      <w:r>
        <w:rPr>
          <w:rStyle w:val="NormalTok"/>
        </w:rPr>
        <w:t>(spdep)</w:t>
      </w:r>
      <w:r>
        <w:br/>
      </w:r>
      <w:r>
        <w:rPr>
          <w:rStyle w:val="NormalTok"/>
        </w:rPr>
        <w:t>nb &lt;-</w:t>
      </w:r>
      <w:r>
        <w:rPr>
          <w:rStyle w:val="StringTok"/>
        </w:rPr>
        <w:t xml:space="preserve"> </w:t>
      </w:r>
      <w:r>
        <w:rPr>
          <w:rStyle w:val="KeywordTok"/>
        </w:rPr>
        <w:t>poly2nb</w:t>
      </w:r>
      <w:r>
        <w:rPr>
          <w:rStyle w:val="NormalTok"/>
        </w:rPr>
        <w:t xml:space="preserve">(p, </w:t>
      </w:r>
      <w:r>
        <w:rPr>
          <w:rStyle w:val="DataTypeTok"/>
        </w:rPr>
        <w:t>row.names =</w:t>
      </w:r>
      <w:r>
        <w:rPr>
          <w:rStyle w:val="NormalTok"/>
        </w:rPr>
        <w:t xml:space="preserve"> </w:t>
      </w:r>
      <w:r>
        <w:rPr>
          <w:rStyle w:val="KeywordTok"/>
        </w:rPr>
        <w:t>paste</w:t>
      </w:r>
      <w:r>
        <w:rPr>
          <w:rStyle w:val="NormalTok"/>
        </w:rPr>
        <w:t>(p</w:t>
      </w:r>
      <w:r>
        <w:rPr>
          <w:rStyle w:val="OperatorTok"/>
        </w:rPr>
        <w:t>$</w:t>
      </w:r>
      <w:r>
        <w:rPr>
          <w:rStyle w:val="NormalTok"/>
        </w:rPr>
        <w:t>STATEFP,p</w:t>
      </w:r>
      <w:r>
        <w:rPr>
          <w:rStyle w:val="OperatorTok"/>
        </w:rPr>
        <w:t>$</w:t>
      </w:r>
      <w:r>
        <w:rPr>
          <w:rStyle w:val="NormalTok"/>
        </w:rPr>
        <w:t>COUNTYFP,</w:t>
      </w:r>
      <w:r>
        <w:rPr>
          <w:rStyle w:val="DataTypeTok"/>
        </w:rPr>
        <w:t>sep =</w:t>
      </w:r>
      <w:r>
        <w:rPr>
          <w:rStyle w:val="NormalTok"/>
        </w:rPr>
        <w:t xml:space="preserve"> </w:t>
      </w:r>
      <w:r>
        <w:rPr>
          <w:rStyle w:val="StringTok"/>
        </w:rPr>
        <w:t>""</w:t>
      </w:r>
      <w:r>
        <w:rPr>
          <w:rStyle w:val="NormalTok"/>
        </w:rPr>
        <w:t>))</w:t>
      </w:r>
    </w:p>
    <w:p w14:paraId="548DE174" w14:textId="77777777" w:rsidR="0052230D" w:rsidRDefault="001D4DF0">
      <w:pPr>
        <w:pStyle w:val="Compact"/>
        <w:numPr>
          <w:ilvl w:val="0"/>
          <w:numId w:val="6"/>
        </w:numPr>
      </w:pPr>
      <w:r>
        <w:t>Supplement the neighbors list with spatial weights.</w:t>
      </w:r>
    </w:p>
    <w:p w14:paraId="620EFFDF" w14:textId="77777777" w:rsidR="0052230D" w:rsidRDefault="001D4DF0">
      <w:pPr>
        <w:pStyle w:val="SourceCode"/>
      </w:pPr>
      <w:r>
        <w:rPr>
          <w:rStyle w:val="NormalTok"/>
        </w:rPr>
        <w:t>listw &lt;-</w:t>
      </w:r>
      <w:r>
        <w:rPr>
          <w:rStyle w:val="StringTok"/>
        </w:rPr>
        <w:t xml:space="preserve"> </w:t>
      </w:r>
      <w:r>
        <w:rPr>
          <w:rStyle w:val="KeywordTok"/>
        </w:rPr>
        <w:t>nb2listw</w:t>
      </w:r>
      <w:r>
        <w:rPr>
          <w:rStyle w:val="NormalTok"/>
        </w:rPr>
        <w:t xml:space="preserve">(nb, </w:t>
      </w:r>
      <w:r>
        <w:rPr>
          <w:rStyle w:val="DataTypeTok"/>
        </w:rPr>
        <w:t>style =</w:t>
      </w:r>
      <w:r>
        <w:rPr>
          <w:rStyle w:val="NormalTok"/>
        </w:rPr>
        <w:t xml:space="preserve"> </w:t>
      </w:r>
      <w:r>
        <w:rPr>
          <w:rStyle w:val="StringTok"/>
        </w:rPr>
        <w:t>"B"</w:t>
      </w:r>
      <w:r>
        <w:rPr>
          <w:rStyle w:val="NormalTok"/>
        </w:rPr>
        <w:t>,</w:t>
      </w:r>
      <w:r>
        <w:rPr>
          <w:rStyle w:val="DataTypeTok"/>
        </w:rPr>
        <w:t>zero.policy =</w:t>
      </w:r>
      <w:r>
        <w:rPr>
          <w:rStyle w:val="NormalTok"/>
        </w:rPr>
        <w:t xml:space="preserve"> T) </w:t>
      </w:r>
      <w:r>
        <w:rPr>
          <w:rStyle w:val="CommentTok"/>
        </w:rPr>
        <w:t># use a binary coding, B</w:t>
      </w:r>
    </w:p>
    <w:p w14:paraId="747AFAF4" w14:textId="77777777" w:rsidR="0052230D" w:rsidRDefault="001D4DF0">
      <w:pPr>
        <w:pStyle w:val="Compact"/>
        <w:numPr>
          <w:ilvl w:val="0"/>
          <w:numId w:val="7"/>
        </w:numPr>
      </w:pPr>
      <w:r>
        <w:t>Calculate the local spatial statistic, Getis/Ord Gi* Z-statistic on the county-level 2017 crude rate data.</w:t>
      </w:r>
    </w:p>
    <w:p w14:paraId="2CFA66E4" w14:textId="77777777" w:rsidR="0052230D" w:rsidRDefault="001D4DF0">
      <w:pPr>
        <w:pStyle w:val="SourceCode"/>
      </w:pPr>
      <w:r>
        <w:rPr>
          <w:rStyle w:val="NormalTok"/>
        </w:rPr>
        <w:t>g &lt;-</w:t>
      </w:r>
      <w:r>
        <w:rPr>
          <w:rStyle w:val="StringTok"/>
        </w:rPr>
        <w:t xml:space="preserve"> </w:t>
      </w:r>
      <w:r>
        <w:rPr>
          <w:rStyle w:val="KeywordTok"/>
        </w:rPr>
        <w:t>localG</w:t>
      </w:r>
      <w:r>
        <w:rPr>
          <w:rStyle w:val="NormalTok"/>
        </w:rPr>
        <w:t>(p</w:t>
      </w:r>
      <w:r>
        <w:rPr>
          <w:rStyle w:val="OperatorTok"/>
        </w:rPr>
        <w:t>$</w:t>
      </w:r>
      <w:r>
        <w:rPr>
          <w:rStyle w:val="NormalTok"/>
        </w:rPr>
        <w:t xml:space="preserve">Rate, listw, </w:t>
      </w:r>
      <w:r>
        <w:rPr>
          <w:rStyle w:val="DataTypeTok"/>
        </w:rPr>
        <w:t>zero.policy =</w:t>
      </w:r>
      <w:r>
        <w:rPr>
          <w:rStyle w:val="NormalTok"/>
        </w:rPr>
        <w:t xml:space="preserve"> T)</w:t>
      </w:r>
      <w:r>
        <w:br/>
      </w:r>
      <w:r>
        <w:br/>
      </w:r>
      <w:r>
        <w:rPr>
          <w:rStyle w:val="CommentTok"/>
        </w:rPr>
        <w:t># join county fips number</w:t>
      </w:r>
      <w:r>
        <w:br/>
      </w:r>
      <w:r>
        <w:rPr>
          <w:rStyle w:val="NormalTok"/>
        </w:rPr>
        <w:t>gstar &lt;-</w:t>
      </w:r>
      <w:r>
        <w:rPr>
          <w:rStyle w:val="StringTok"/>
        </w:rPr>
        <w:t xml:space="preserve"> </w:t>
      </w:r>
      <w:r>
        <w:rPr>
          <w:rStyle w:val="KeywordTok"/>
        </w:rPr>
        <w:t>data.frame</w:t>
      </w:r>
      <w:r>
        <w:rPr>
          <w:rStyle w:val="NormalTok"/>
        </w:rPr>
        <w:t>(</w:t>
      </w:r>
      <w:r>
        <w:rPr>
          <w:rStyle w:val="DataTypeTok"/>
        </w:rPr>
        <w:t>g =</w:t>
      </w:r>
      <w:r>
        <w:rPr>
          <w:rStyle w:val="NormalTok"/>
        </w:rPr>
        <w:t xml:space="preserve"> </w:t>
      </w:r>
      <w:r>
        <w:rPr>
          <w:rStyle w:val="KeywordTok"/>
        </w:rPr>
        <w:t>as.numeric</w:t>
      </w:r>
      <w:r>
        <w:rPr>
          <w:rStyle w:val="NormalTok"/>
        </w:rPr>
        <w:t>(g),</w:t>
      </w:r>
      <w:r>
        <w:br/>
      </w:r>
      <w:r>
        <w:rPr>
          <w:rStyle w:val="NormalTok"/>
        </w:rPr>
        <w:t xml:space="preserve">                    </w:t>
      </w:r>
      <w:r>
        <w:rPr>
          <w:rStyle w:val="DataTypeTok"/>
        </w:rPr>
        <w:t>fips =</w:t>
      </w:r>
      <w:r>
        <w:rPr>
          <w:rStyle w:val="NormalTok"/>
        </w:rPr>
        <w:t xml:space="preserve"> </w:t>
      </w:r>
      <w:r>
        <w:rPr>
          <w:rStyle w:val="KeywordTok"/>
        </w:rPr>
        <w:t>paste</w:t>
      </w:r>
      <w:r>
        <w:rPr>
          <w:rStyle w:val="NormalTok"/>
        </w:rPr>
        <w:t>(p</w:t>
      </w:r>
      <w:r>
        <w:rPr>
          <w:rStyle w:val="OperatorTok"/>
        </w:rPr>
        <w:t>$</w:t>
      </w:r>
      <w:r>
        <w:rPr>
          <w:rStyle w:val="NormalTok"/>
        </w:rPr>
        <w:t>STATEFP,p</w:t>
      </w:r>
      <w:r>
        <w:rPr>
          <w:rStyle w:val="OperatorTok"/>
        </w:rPr>
        <w:t>$</w:t>
      </w:r>
      <w:r>
        <w:rPr>
          <w:rStyle w:val="NormalTok"/>
        </w:rPr>
        <w:t>COUNTYFP,</w:t>
      </w:r>
      <w:r>
        <w:rPr>
          <w:rStyle w:val="DataTypeTok"/>
        </w:rPr>
        <w:t>sep =</w:t>
      </w:r>
      <w:r>
        <w:rPr>
          <w:rStyle w:val="NormalTok"/>
        </w:rPr>
        <w:t xml:space="preserve"> </w:t>
      </w:r>
      <w:r>
        <w:rPr>
          <w:rStyle w:val="StringTok"/>
        </w:rPr>
        <w:t>""</w:t>
      </w:r>
      <w:r>
        <w:rPr>
          <w:rStyle w:val="NormalTok"/>
        </w:rPr>
        <w:t>))</w:t>
      </w:r>
    </w:p>
    <w:p w14:paraId="1D4A033C" w14:textId="77777777" w:rsidR="0052230D" w:rsidRDefault="001D4DF0">
      <w:pPr>
        <w:pStyle w:val="Compact"/>
        <w:numPr>
          <w:ilvl w:val="0"/>
          <w:numId w:val="8"/>
        </w:numPr>
      </w:pPr>
      <w:r>
        <w:t>Plot the variation in the Gi* Z-value.</w:t>
      </w:r>
    </w:p>
    <w:p w14:paraId="3B6AD66F" w14:textId="77777777" w:rsidR="0052230D" w:rsidRDefault="001D4DF0">
      <w:pPr>
        <w:pStyle w:val="SourceCode"/>
      </w:pPr>
      <w:r>
        <w:rPr>
          <w:rStyle w:val="KeywordTok"/>
        </w:rPr>
        <w:t>library</w:t>
      </w:r>
      <w:r>
        <w:rPr>
          <w:rStyle w:val="NormalTok"/>
        </w:rPr>
        <w:t>(viridis)</w:t>
      </w:r>
    </w:p>
    <w:p w14:paraId="0CB13EAA" w14:textId="77777777" w:rsidR="0052230D" w:rsidRDefault="001D4DF0">
      <w:pPr>
        <w:pStyle w:val="SourceCode"/>
      </w:pPr>
      <w:r>
        <w:rPr>
          <w:rStyle w:val="VerbatimChar"/>
        </w:rPr>
        <w:t>## Loading required package: viridisLite</w:t>
      </w:r>
    </w:p>
    <w:p w14:paraId="06BDA72D" w14:textId="77777777" w:rsidR="0052230D" w:rsidRDefault="001D4DF0">
      <w:pPr>
        <w:pStyle w:val="SourceCode"/>
      </w:pPr>
      <w:r>
        <w:rPr>
          <w:rStyle w:val="KeywordTok"/>
        </w:rPr>
        <w:t>plot_usmap</w:t>
      </w:r>
      <w:r>
        <w:rPr>
          <w:rStyle w:val="NormalTok"/>
        </w:rPr>
        <w:t>(</w:t>
      </w:r>
      <w:r>
        <w:rPr>
          <w:rStyle w:val="DataTypeTok"/>
        </w:rPr>
        <w:t>data =</w:t>
      </w:r>
      <w:r>
        <w:rPr>
          <w:rStyle w:val="NormalTok"/>
        </w:rPr>
        <w:t xml:space="preserve"> gstar, </w:t>
      </w:r>
      <w:r>
        <w:br/>
      </w:r>
      <w:r>
        <w:rPr>
          <w:rStyle w:val="NormalTok"/>
        </w:rPr>
        <w:t xml:space="preserve">           </w:t>
      </w:r>
      <w:r>
        <w:rPr>
          <w:rStyle w:val="DataTypeTok"/>
        </w:rPr>
        <w:t>values =</w:t>
      </w:r>
      <w:r>
        <w:rPr>
          <w:rStyle w:val="NormalTok"/>
        </w:rPr>
        <w:t xml:space="preserve"> </w:t>
      </w:r>
      <w:r>
        <w:rPr>
          <w:rStyle w:val="StringTok"/>
        </w:rPr>
        <w:t>"g"</w:t>
      </w:r>
      <w:r>
        <w:rPr>
          <w:rStyle w:val="NormalTok"/>
        </w:rPr>
        <w:t xml:space="preserve">, </w:t>
      </w:r>
      <w:r>
        <w:br/>
      </w:r>
      <w:r>
        <w:rPr>
          <w:rStyle w:val="NormalTok"/>
        </w:rPr>
        <w:t xml:space="preserve">           </w:t>
      </w:r>
      <w:r>
        <w:rPr>
          <w:rStyle w:val="DataTypeTok"/>
        </w:rPr>
        <w:t>regions =</w:t>
      </w:r>
      <w:r>
        <w:rPr>
          <w:rStyle w:val="NormalTok"/>
        </w:rPr>
        <w:t xml:space="preserve"> </w:t>
      </w:r>
      <w:r>
        <w:rPr>
          <w:rStyle w:val="KeywordTok"/>
        </w:rPr>
        <w:t>c</w:t>
      </w:r>
      <w:r>
        <w:rPr>
          <w:rStyle w:val="NormalTok"/>
        </w:rPr>
        <w:t>(</w:t>
      </w:r>
      <w:r>
        <w:rPr>
          <w:rStyle w:val="StringTok"/>
        </w:rPr>
        <w:t>"states"</w:t>
      </w:r>
      <w:r>
        <w:rPr>
          <w:rStyle w:val="NormalTok"/>
        </w:rPr>
        <w:t xml:space="preserve">, </w:t>
      </w:r>
      <w:r>
        <w:rPr>
          <w:rStyle w:val="StringTok"/>
        </w:rPr>
        <w:t>"state"</w:t>
      </w:r>
      <w:r>
        <w:rPr>
          <w:rStyle w:val="NormalTok"/>
        </w:rPr>
        <w:t xml:space="preserve">, </w:t>
      </w:r>
      <w:r>
        <w:rPr>
          <w:rStyle w:val="StringTok"/>
        </w:rPr>
        <w:t>"counties"</w:t>
      </w:r>
      <w:r>
        <w:rPr>
          <w:rStyle w:val="NormalTok"/>
        </w:rPr>
        <w:t xml:space="preserve">, </w:t>
      </w:r>
      <w:r>
        <w:rPr>
          <w:rStyle w:val="StringTok"/>
        </w:rPr>
        <w:t>"county"</w:t>
      </w:r>
      <w:r>
        <w:rPr>
          <w:rStyle w:val="NormalTok"/>
        </w:rPr>
        <w:t xml:space="preserve">), </w:t>
      </w:r>
      <w:r>
        <w:br/>
      </w:r>
      <w:r>
        <w:rPr>
          <w:rStyle w:val="NormalTok"/>
        </w:rPr>
        <w:t xml:space="preserve">           </w:t>
      </w:r>
      <w:r>
        <w:rPr>
          <w:rStyle w:val="CommentTok"/>
        </w:rPr>
        <w:t xml:space="preserve"># include = .northeast_region, </w:t>
      </w:r>
      <w:r>
        <w:br/>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scale_fill_viridis</w:t>
      </w:r>
      <w:r>
        <w:rPr>
          <w:rStyle w:val="NormalTok"/>
        </w:rPr>
        <w:t>(</w:t>
      </w:r>
      <w:r>
        <w:rPr>
          <w:rStyle w:val="DataTypeTok"/>
        </w:rPr>
        <w:t>option =</w:t>
      </w:r>
      <w:r>
        <w:rPr>
          <w:rStyle w:val="NormalTok"/>
        </w:rPr>
        <w:t xml:space="preserve"> </w:t>
      </w:r>
      <w:r>
        <w:rPr>
          <w:rStyle w:val="StringTok"/>
        </w:rPr>
        <w:t>"magma"</w:t>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OperatorTok"/>
        </w:rPr>
        <w:t>-</w:t>
      </w:r>
      <w:r>
        <w:rPr>
          <w:rStyle w:val="DecValTok"/>
        </w:rPr>
        <w:t>15</w:t>
      </w:r>
      <w:r>
        <w:rPr>
          <w:rStyle w:val="NormalTok"/>
        </w:rPr>
        <w:t>,</w:t>
      </w:r>
      <w:r>
        <w:rPr>
          <w:rStyle w:val="DecValTok"/>
        </w:rPr>
        <w:t>15</w:t>
      </w:r>
      <w:r>
        <w:rPr>
          <w:rStyle w:val="NormalTok"/>
        </w:rPr>
        <w:t>),</w:t>
      </w:r>
      <w:r>
        <w:rPr>
          <w:rStyle w:val="DataTypeTok"/>
        </w:rPr>
        <w:t>name =</w:t>
      </w:r>
      <w:r>
        <w:rPr>
          <w:rStyle w:val="NormalTok"/>
        </w:rPr>
        <w:t xml:space="preserve"> </w:t>
      </w:r>
      <w:r>
        <w:rPr>
          <w:rStyle w:val="StringTok"/>
        </w:rPr>
        <w:t>"Gi*"</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"Hot &amp; Cold Spots of Drug Overdose Deaths (2017)"</w:t>
      </w:r>
      <w:r>
        <w:rPr>
          <w:rStyle w:val="NormalTok"/>
        </w:rPr>
        <w:t>)</w:t>
      </w:r>
    </w:p>
    <w:p w14:paraId="34C30B4B" w14:textId="77777777" w:rsidR="0052230D" w:rsidRDefault="001D4DF0">
      <w:pPr>
        <w:pStyle w:val="FirstParagraph"/>
      </w:pPr>
      <w:r>
        <w:rPr>
          <w:noProof/>
        </w:rPr>
        <w:lastRenderedPageBreak/>
        <w:drawing>
          <wp:inline distT="0" distB="0" distL="0" distR="0" wp14:anchorId="12F8DF50" wp14:editId="709BCD3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raft_2020-MM-DD-Patterns-of-The-Overdose-Crisis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Warmer colors indicate hot spots - where per capita overdose death rates are high. Cooler colors indicate cold spotsWhat - where per capita overdose death rates are low. This plot is useful for comparing and contrasing the prominance of overdoses between different regions of the country.</w:t>
      </w:r>
    </w:p>
    <w:p w14:paraId="3994FA96" w14:textId="77777777" w:rsidR="0052230D" w:rsidRDefault="001D4DF0">
      <w:pPr>
        <w:pStyle w:val="Heading1"/>
      </w:pPr>
      <w:bookmarkStart w:id="290" w:name="disucssion"/>
      <w:bookmarkStart w:id="291" w:name="_Toc33369066"/>
      <w:r>
        <w:t>Disucssion</w:t>
      </w:r>
      <w:bookmarkEnd w:id="290"/>
      <w:bookmarkEnd w:id="291"/>
    </w:p>
    <w:p w14:paraId="235E2B21" w14:textId="7CBB7BD2" w:rsidR="0052230D" w:rsidRDefault="002024BA">
      <w:pPr>
        <w:pStyle w:val="Compact"/>
        <w:numPr>
          <w:ilvl w:val="0"/>
          <w:numId w:val="9"/>
        </w:numPr>
      </w:pPr>
      <w:ins w:id="292" w:author="Adam Wlostowski" w:date="2020-02-23T19:43:00Z">
        <w:r>
          <w:t>**</w:t>
        </w:r>
      </w:ins>
      <w:r w:rsidR="001D4DF0">
        <w:t>Data considerations</w:t>
      </w:r>
      <w:ins w:id="293" w:author="Adam Wlostowski" w:date="2020-02-23T19:43:00Z">
        <w:r>
          <w:t>**</w:t>
        </w:r>
      </w:ins>
      <w:r w:rsidR="001D4DF0">
        <w:t xml:space="preserve">: I analyzed a data </w:t>
      </w:r>
      <w:r w:rsidR="001D4DF0">
        <w:rPr>
          <w:i/>
        </w:rPr>
        <w:t>product</w:t>
      </w:r>
      <w:r w:rsidR="001D4DF0">
        <w:t xml:space="preserve">, not raw data. Specifically, the </w:t>
      </w:r>
      <w:hyperlink r:id="rId15">
        <w:r w:rsidR="001D4DF0">
          <w:rPr>
            <w:rStyle w:val="Hyperlink"/>
          </w:rPr>
          <w:t>NHDC</w:t>
        </w:r>
      </w:hyperlink>
      <w:r w:rsidR="001D4DF0">
        <w:t xml:space="preserve"> data product is a derrivative of highly suppresed CDC death count data. This is a useful product, becuase otherwise it would be difficult to see small-scale spatial patterns in the data. However, I need to learn more about how the product was </w:t>
      </w:r>
      <w:bookmarkStart w:id="294" w:name="_GoBack"/>
      <w:bookmarkEnd w:id="294"/>
      <w:r w:rsidR="001D4DF0">
        <w:t>created, else there is a risk of being misled by biases</w:t>
      </w:r>
      <w:del w:id="295" w:author="Adam Wlostowski" w:date="2020-02-23T19:44:00Z">
        <w:r w:rsidR="001D4DF0" w:rsidDel="002024BA">
          <w:delText xml:space="preserve"> imparted in </w:delText>
        </w:r>
      </w:del>
      <w:del w:id="296" w:author="Adam Wlostowski" w:date="2020-02-23T19:43:00Z">
        <w:r w:rsidR="001D4DF0" w:rsidDel="002024BA">
          <w:delText>the process of creating th</w:delText>
        </w:r>
      </w:del>
      <w:ins w:id="297" w:author="Adam Wlostowski" w:date="2020-02-23T19:44:00Z">
        <w:r>
          <w:t xml:space="preserve"> intrinsic in the data product</w:t>
        </w:r>
      </w:ins>
      <w:del w:id="298" w:author="Adam Wlostowski" w:date="2020-02-23T19:43:00Z">
        <w:r w:rsidR="001D4DF0" w:rsidDel="002024BA">
          <w:delText>e data product</w:delText>
        </w:r>
      </w:del>
      <w:r w:rsidR="001D4DF0">
        <w:t>.</w:t>
      </w:r>
    </w:p>
    <w:p w14:paraId="6EA95445" w14:textId="72365E29" w:rsidR="0052230D" w:rsidRDefault="002024BA">
      <w:pPr>
        <w:pStyle w:val="Compact"/>
        <w:numPr>
          <w:ilvl w:val="0"/>
          <w:numId w:val="9"/>
        </w:numPr>
      </w:pPr>
      <w:ins w:id="299" w:author="Adam Wlostowski" w:date="2020-02-23T19:44:00Z">
        <w:r>
          <w:t>**</w:t>
        </w:r>
      </w:ins>
      <w:r w:rsidR="001D4DF0">
        <w:t>What factors are behind geographic patterns?</w:t>
      </w:r>
      <w:ins w:id="300" w:author="Adam Wlostowski" w:date="2020-02-23T19:44:00Z">
        <w:r>
          <w:t>**:</w:t>
        </w:r>
      </w:ins>
      <w:r w:rsidR="001D4DF0">
        <w:t xml:space="preserve"> Additional analysis may focus on </w:t>
      </w:r>
      <w:del w:id="301" w:author="Adam Wlostowski" w:date="2020-02-23T19:44:00Z">
        <w:r w:rsidR="001D4DF0" w:rsidDel="002024BA">
          <w:delText xml:space="preserve">incorporating </w:delText>
        </w:r>
      </w:del>
      <w:ins w:id="302" w:author="Adam Wlostowski" w:date="2020-02-23T19:44:00Z">
        <w:r>
          <w:t>using</w:t>
        </w:r>
        <w:r>
          <w:t xml:space="preserve"> </w:t>
        </w:r>
      </w:ins>
      <w:r w:rsidR="001D4DF0">
        <w:t xml:space="preserve">demographic, socioeconomic, and other data </w:t>
      </w:r>
      <w:del w:id="303" w:author="Adam Wlostowski" w:date="2020-02-23T19:44:00Z">
        <w:r w:rsidR="001D4DF0" w:rsidDel="002024BA">
          <w:delText xml:space="preserve">sets </w:delText>
        </w:r>
      </w:del>
      <w:r w:rsidR="001D4DF0">
        <w:t xml:space="preserve">to </w:t>
      </w:r>
      <w:del w:id="304" w:author="Adam Wlostowski" w:date="2020-02-23T19:44:00Z">
        <w:r w:rsidR="001D4DF0" w:rsidDel="002024BA">
          <w:delText xml:space="preserve">help </w:delText>
        </w:r>
      </w:del>
      <w:r w:rsidR="001D4DF0">
        <w:t>explain emergent spatial patterns in overdose rates.</w:t>
      </w:r>
      <w:ins w:id="305" w:author="Adam Wlostowski" w:date="2020-02-23T19:44:00Z">
        <w:r>
          <w:t xml:space="preserve"> Surely, a natural place to pick up on this topic later. </w:t>
        </w:r>
      </w:ins>
    </w:p>
    <w:p w14:paraId="7112DF9D" w14:textId="79964969" w:rsidR="0052230D" w:rsidRDefault="002024BA">
      <w:pPr>
        <w:pStyle w:val="Compact"/>
        <w:numPr>
          <w:ilvl w:val="0"/>
          <w:numId w:val="9"/>
        </w:numPr>
      </w:pPr>
      <w:ins w:id="306" w:author="Adam Wlostowski" w:date="2020-02-23T19:45:00Z">
        <w:r>
          <w:t>**</w:t>
        </w:r>
      </w:ins>
      <w:r w:rsidR="001D4DF0">
        <w:t xml:space="preserve">This is my first </w:t>
      </w:r>
      <w:proofErr w:type="gramStart"/>
      <w:r w:rsidR="001D4DF0">
        <w:t>post!</w:t>
      </w:r>
      <w:ins w:id="307" w:author="Adam Wlostowski" w:date="2020-02-23T19:45:00Z">
        <w:r>
          <w:t>*</w:t>
        </w:r>
        <w:proofErr w:type="gramEnd"/>
        <w:r>
          <w:t>*:</w:t>
        </w:r>
      </w:ins>
      <w:r w:rsidR="001D4DF0">
        <w:t xml:space="preserve"> </w:t>
      </w:r>
      <w:ins w:id="308" w:author="Adam Wlostowski" w:date="2020-02-23T19:45:00Z">
        <w:r>
          <w:t>In order t</w:t>
        </w:r>
      </w:ins>
      <w:del w:id="309" w:author="Adam Wlostowski" w:date="2020-02-23T19:45:00Z">
        <w:r w:rsidR="001D4DF0" w:rsidDel="002024BA">
          <w:delText>T</w:delText>
        </w:r>
      </w:del>
      <w:r w:rsidR="001D4DF0">
        <w:t xml:space="preserve">o get this </w:t>
      </w:r>
      <w:del w:id="310" w:author="Adam Wlostowski" w:date="2020-02-23T19:45:00Z">
        <w:r w:rsidR="001D4DF0" w:rsidDel="002024BA">
          <w:delText xml:space="preserve">thing </w:delText>
        </w:r>
      </w:del>
      <w:r w:rsidR="001D4DF0">
        <w:t>published I learned a lot about using GitHub and Jekyll to create web pages.</w:t>
      </w:r>
      <w:ins w:id="311" w:author="Adam Wlostowski" w:date="2020-02-23T19:45:00Z">
        <w:r>
          <w:t xml:space="preserve"> </w:t>
        </w:r>
      </w:ins>
      <w:r w:rsidR="001D4DF0">
        <w:t xml:space="preserve">I have </w:t>
      </w:r>
      <w:ins w:id="312" w:author="Adam Wlostowski" w:date="2020-02-23T19:45:00Z">
        <w:r>
          <w:t>*</w:t>
        </w:r>
      </w:ins>
      <w:r w:rsidR="001D4DF0">
        <w:t>zero</w:t>
      </w:r>
      <w:ins w:id="313" w:author="Adam Wlostowski" w:date="2020-02-23T19:45:00Z">
        <w:r>
          <w:t>*</w:t>
        </w:r>
      </w:ins>
      <w:r w:rsidR="001D4DF0">
        <w:t xml:space="preserve"> background in web development, so this was a</w:t>
      </w:r>
      <w:ins w:id="314" w:author="Adam Wlostowski" w:date="2020-02-23T19:45:00Z">
        <w:r>
          <w:t xml:space="preserve"> pretty big lift for me</w:t>
        </w:r>
      </w:ins>
      <w:del w:id="315" w:author="Adam Wlostowski" w:date="2020-02-23T19:45:00Z">
        <w:r w:rsidR="001D4DF0" w:rsidDel="002024BA">
          <w:delText xml:space="preserve"> bigger lift than I thought</w:delText>
        </w:r>
      </w:del>
      <w:r w:rsidR="001D4DF0">
        <w:t xml:space="preserve">. </w:t>
      </w:r>
      <w:del w:id="316" w:author="Adam Wlostowski" w:date="2020-02-23T19:45:00Z">
        <w:r w:rsidR="001D4DF0" w:rsidDel="002024BA">
          <w:delText>However</w:delText>
        </w:r>
      </w:del>
      <w:ins w:id="317" w:author="Adam Wlostowski" w:date="2020-02-23T19:45:00Z">
        <w:r>
          <w:t>H</w:t>
        </w:r>
        <w:r>
          <w:t>op</w:t>
        </w:r>
      </w:ins>
      <w:ins w:id="318" w:author="Adam Wlostowski" w:date="2020-02-23T19:46:00Z">
        <w:r>
          <w:t>efully</w:t>
        </w:r>
      </w:ins>
      <w:r w:rsidR="001D4DF0">
        <w:t xml:space="preserve">, I </w:t>
      </w:r>
      <w:del w:id="319" w:author="Adam Wlostowski" w:date="2020-02-23T19:46:00Z">
        <w:r w:rsidR="001D4DF0" w:rsidDel="002024BA">
          <w:delText>think I’ve got a workflow down</w:delText>
        </w:r>
      </w:del>
      <w:ins w:id="320" w:author="Adam Wlostowski" w:date="2020-02-23T19:46:00Z">
        <w:r>
          <w:t>have a repeatable workflow that will save me time in the future</w:t>
        </w:r>
      </w:ins>
      <w:r w:rsidR="001D4DF0">
        <w:t>!</w:t>
      </w:r>
    </w:p>
    <w:p w14:paraId="7C19704F" w14:textId="13D92FC5" w:rsidR="0052230D" w:rsidRDefault="001D4DF0">
      <w:pPr>
        <w:pStyle w:val="Compact"/>
        <w:numPr>
          <w:ilvl w:val="0"/>
          <w:numId w:val="9"/>
        </w:numPr>
      </w:pPr>
      <w:r>
        <w:t xml:space="preserve">Currently reading a book called American Overdose by Chris </w:t>
      </w:r>
      <w:proofErr w:type="spellStart"/>
      <w:r>
        <w:t>McGreal</w:t>
      </w:r>
      <w:proofErr w:type="spellEnd"/>
      <w:r>
        <w:t xml:space="preserve"> (</w:t>
      </w:r>
      <w:hyperlink r:id="rId16">
        <w:r>
          <w:rPr>
            <w:rStyle w:val="Hyperlink"/>
          </w:rPr>
          <w:t>buy it on Amazon</w:t>
        </w:r>
      </w:hyperlink>
      <w:r>
        <w:t>). Mr. McGreal hypothesize that overprescribing presription drugs is at the root of the problem. Is there a data set that tracks prescriptions for narcotics? If so, I could imagine analyzing those data to identify the location of pill mills. Then</w:t>
      </w:r>
      <w:ins w:id="321" w:author="Adam Wlostowski" w:date="2020-02-23T19:47:00Z">
        <w:r w:rsidR="002024BA">
          <w:t>,</w:t>
        </w:r>
      </w:ins>
      <w:r>
        <w:t xml:space="preserve"> us</w:t>
      </w:r>
      <w:ins w:id="322" w:author="Adam Wlostowski" w:date="2020-02-23T19:47:00Z">
        <w:r w:rsidR="002024BA">
          <w:t>e</w:t>
        </w:r>
      </w:ins>
      <w:del w:id="323" w:author="Adam Wlostowski" w:date="2020-02-23T19:47:00Z">
        <w:r w:rsidDel="002024BA">
          <w:delText>ing</w:delText>
        </w:r>
      </w:del>
      <w:r>
        <w:t xml:space="preserve"> that to explain the patterns </w:t>
      </w:r>
      <w:del w:id="324" w:author="Adam Wlostowski" w:date="2020-02-23T19:47:00Z">
        <w:r w:rsidDel="002024BA">
          <w:delText>we found here</w:delText>
        </w:r>
      </w:del>
      <w:ins w:id="325" w:author="Adam Wlostowski" w:date="2020-02-23T19:47:00Z">
        <w:r w:rsidR="002024BA">
          <w:t>I described in this post</w:t>
        </w:r>
      </w:ins>
      <w:r>
        <w:t>.</w:t>
      </w:r>
    </w:p>
    <w:sectPr w:rsidR="005223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670A8" w14:textId="77777777" w:rsidR="00D40423" w:rsidRDefault="00D40423">
      <w:pPr>
        <w:spacing w:after="0"/>
      </w:pPr>
      <w:r>
        <w:separator/>
      </w:r>
    </w:p>
  </w:endnote>
  <w:endnote w:type="continuationSeparator" w:id="0">
    <w:p w14:paraId="119F219D" w14:textId="77777777" w:rsidR="00D40423" w:rsidRDefault="00D404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D239D" w14:textId="77777777" w:rsidR="00D40423" w:rsidRDefault="00D40423">
      <w:r>
        <w:separator/>
      </w:r>
    </w:p>
  </w:footnote>
  <w:footnote w:type="continuationSeparator" w:id="0">
    <w:p w14:paraId="72506B2A" w14:textId="77777777" w:rsidR="00D40423" w:rsidRDefault="00D4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FDA43F0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604E289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440A88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0EBE42F6"/>
    <w:multiLevelType w:val="hybridMultilevel"/>
    <w:tmpl w:val="96269B48"/>
    <w:lvl w:ilvl="0" w:tplc="29809E5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305E3"/>
    <w:multiLevelType w:val="hybridMultilevel"/>
    <w:tmpl w:val="1C4C0CFE"/>
    <w:lvl w:ilvl="0" w:tplc="29809E5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D8174"/>
    <w:multiLevelType w:val="multilevel"/>
    <w:tmpl w:val="AC3AC6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6" w15:restartNumberingAfterBreak="0">
    <w:nsid w:val="2C1AE401"/>
    <w:multiLevelType w:val="multilevel"/>
    <w:tmpl w:val="914C8C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7261BAD"/>
    <w:multiLevelType w:val="multilevel"/>
    <w:tmpl w:val="E0887B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8" w15:restartNumberingAfterBreak="0">
    <w:nsid w:val="4FBE019A"/>
    <w:multiLevelType w:val="multilevel"/>
    <w:tmpl w:val="88B0725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 w15:restartNumberingAfterBreak="0">
    <w:nsid w:val="615F1ED2"/>
    <w:multiLevelType w:val="multilevel"/>
    <w:tmpl w:val="96EA295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0" w15:restartNumberingAfterBreak="0">
    <w:nsid w:val="706348D5"/>
    <w:multiLevelType w:val="hybridMultilevel"/>
    <w:tmpl w:val="E1EE1364"/>
    <w:lvl w:ilvl="0" w:tplc="7FF8F2E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15DCA"/>
    <w:multiLevelType w:val="multilevel"/>
    <w:tmpl w:val="381CE9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5"/>
  </w:num>
  <w:num w:numId="10">
    <w:abstractNumId w:val="10"/>
  </w:num>
  <w:num w:numId="11">
    <w:abstractNumId w:val="3"/>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Wlostowski">
    <w15:presenceInfo w15:providerId="AD" w15:userId="S::awlostowski@lynkertech.com::5a09beea-7a5b-4dbf-9745-5b4d971ecb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4DF0"/>
    <w:rsid w:val="002024BA"/>
    <w:rsid w:val="0022102D"/>
    <w:rsid w:val="00267DE4"/>
    <w:rsid w:val="004E29B3"/>
    <w:rsid w:val="0052230D"/>
    <w:rsid w:val="00590D07"/>
    <w:rsid w:val="0061088B"/>
    <w:rsid w:val="00784D58"/>
    <w:rsid w:val="007B4584"/>
    <w:rsid w:val="008D6863"/>
    <w:rsid w:val="008D74CD"/>
    <w:rsid w:val="00920A7A"/>
    <w:rsid w:val="00B86B75"/>
    <w:rsid w:val="00BC48D5"/>
    <w:rsid w:val="00C36279"/>
    <w:rsid w:val="00D40423"/>
    <w:rsid w:val="00DC4D10"/>
    <w:rsid w:val="00E02D44"/>
    <w:rsid w:val="00E315A3"/>
    <w:rsid w:val="00F05EAD"/>
    <w:rsid w:val="00F14327"/>
    <w:rsid w:val="00FD34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E497"/>
  <w15:docId w15:val="{B2717F72-0EF0-4389-907A-93E440B6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05EAD"/>
    <w:pPr>
      <w:spacing w:after="100"/>
    </w:pPr>
  </w:style>
  <w:style w:type="paragraph" w:styleId="TOC2">
    <w:name w:val="toc 2"/>
    <w:basedOn w:val="Normal"/>
    <w:next w:val="Normal"/>
    <w:autoRedefine/>
    <w:uiPriority w:val="39"/>
    <w:unhideWhenUsed/>
    <w:rsid w:val="00F05EAD"/>
    <w:pPr>
      <w:spacing w:after="100"/>
      <w:ind w:left="240"/>
    </w:pPr>
  </w:style>
  <w:style w:type="paragraph" w:styleId="BalloonText">
    <w:name w:val="Balloon Text"/>
    <w:basedOn w:val="Normal"/>
    <w:link w:val="BalloonTextChar"/>
    <w:semiHidden/>
    <w:unhideWhenUsed/>
    <w:rsid w:val="008D74C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D74CD"/>
    <w:rPr>
      <w:rFonts w:ascii="Segoe UI" w:hAnsi="Segoe UI" w:cs="Segoe UI"/>
      <w:sz w:val="18"/>
      <w:szCs w:val="18"/>
    </w:rPr>
  </w:style>
  <w:style w:type="character" w:styleId="UnresolvedMention">
    <w:name w:val="Unresolved Mention"/>
    <w:basedOn w:val="DefaultParagraphFont"/>
    <w:uiPriority w:val="99"/>
    <w:semiHidden/>
    <w:unhideWhenUsed/>
    <w:rsid w:val="00920A7A"/>
    <w:rPr>
      <w:color w:val="605E5C"/>
      <w:shd w:val="clear" w:color="auto" w:fill="E1DFDD"/>
    </w:rPr>
  </w:style>
  <w:style w:type="paragraph" w:styleId="HTMLPreformatted">
    <w:name w:val="HTML Preformatted"/>
    <w:basedOn w:val="Normal"/>
    <w:link w:val="HTMLPreformattedChar"/>
    <w:uiPriority w:val="99"/>
    <w:semiHidden/>
    <w:unhideWhenUsed/>
    <w:rsid w:val="0092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A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0A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2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nder.cdc.gov" TargetMode="External"/><Relationship Id="rId13" Type="http://schemas.openxmlformats.org/officeDocument/2006/relationships/hyperlink" Target="https://cran.r-project.org/web/packages/spdep/spdep.pdf"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cdc.gov/drugoverdose/index.html" TargetMode="External"/><Relationship Id="rId12" Type="http://schemas.openxmlformats.org/officeDocument/2006/relationships/hyperlink" Target="https://onlinelibrary.wiley.com/doi/abs/10.1111/j.1538-4632.1992.tb00261.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com/American-Overdose-Opioid-Tragedy-Three/dp/15491769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cdc.gov/nchs/data-visualization/drug-poisoning-mortality/"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dc.gov/nchs/data-visualization/drug-poisoning-mortalit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10</Pages>
  <Words>3444</Words>
  <Characters>19634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Patterns of the American Overdose Crisis</vt:lpstr>
    </vt:vector>
  </TitlesOfParts>
  <Company/>
  <LinksUpToDate>false</LinksUpToDate>
  <CharactersWithSpaces>23032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Patterns of the American Overdose Crisis</dc:title>
  <dc:creator>Adam N. Wlostowski</dc:creator>
  <cp:keywords/>
  <cp:lastModifiedBy>Adam Wlostowski</cp:lastModifiedBy>
  <cp:revision>4</cp:revision>
  <dcterms:created xsi:type="dcterms:W3CDTF">2020-02-24T01:51:00Z</dcterms:created>
  <dcterms:modified xsi:type="dcterms:W3CDTF">2020-02-24T14:06:00Z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2020/02/23</vt:lpwstr>
  </property>
  <property fmtid="{D5CDD505-2E9C-101B-9397-08002B2CF9AE}" pid="3" name="fontsize">
    <vt:lpwstr>12pt</vt:lpwstr>
  </property>
  <property fmtid="{D5CDD505-2E9C-101B-9397-08002B2CF9AE}" pid="4" name="layout">
    <vt:lpwstr>post</vt:lpwstr>
  </property>
  <property fmtid="{D5CDD505-2E9C-101B-9397-08002B2CF9AE}" pid="5" name="output">
    <vt:lpwstr/>
  </property>
</Properties>
</file>